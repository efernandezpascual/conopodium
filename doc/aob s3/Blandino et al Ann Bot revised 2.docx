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AE5D5" w14:textId="050D6495" w:rsidR="009208FC" w:rsidRPr="00B65EAD" w:rsidRDefault="009208FC" w:rsidP="009208FC">
      <w:pPr>
        <w:spacing w:before="120" w:after="120" w:line="360" w:lineRule="auto"/>
        <w:jc w:val="both"/>
        <w:rPr>
          <w:rFonts w:ascii="Aptos" w:hAnsi="Aptos" w:cs="Times New Roman"/>
          <w:b/>
          <w:i/>
          <w:sz w:val="24"/>
          <w:szCs w:val="24"/>
        </w:rPr>
      </w:pPr>
      <w:r>
        <w:rPr>
          <w:rFonts w:ascii="Aptos" w:hAnsi="Aptos" w:cs="Times New Roman"/>
          <w:b/>
          <w:iCs/>
          <w:sz w:val="24"/>
          <w:szCs w:val="24"/>
        </w:rPr>
        <w:t xml:space="preserve">Original article: </w:t>
      </w:r>
      <w:r w:rsidRPr="00B65EAD">
        <w:rPr>
          <w:rFonts w:ascii="Aptos" w:hAnsi="Aptos" w:cs="Times New Roman"/>
          <w:b/>
          <w:iCs/>
          <w:sz w:val="24"/>
          <w:szCs w:val="24"/>
        </w:rPr>
        <w:t>Functional biogeography of the thermal thresholds for post-dispersal embryo growth in</w:t>
      </w:r>
      <w:r w:rsidRPr="00B65EAD">
        <w:rPr>
          <w:rFonts w:ascii="Aptos" w:hAnsi="Aptos" w:cs="Times New Roman"/>
          <w:b/>
          <w:i/>
          <w:sz w:val="24"/>
          <w:szCs w:val="24"/>
        </w:rPr>
        <w:t xml:space="preserve"> Conopodium majus</w:t>
      </w:r>
    </w:p>
    <w:p w14:paraId="796FFB3C" w14:textId="77777777" w:rsidR="009208FC" w:rsidRPr="00B65EAD" w:rsidRDefault="009208FC" w:rsidP="009208FC">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Pr="00B65EAD">
        <w:rPr>
          <w:rFonts w:ascii="Aptos" w:hAnsi="Aptos" w:cs="Times New Roman"/>
          <w:bCs/>
          <w:iCs/>
          <w:sz w:val="24"/>
          <w:szCs w:val="24"/>
          <w:vertAlign w:val="superscript"/>
        </w:rPr>
        <w:t>1,2</w:t>
      </w:r>
      <w:r w:rsidRPr="00B65EAD">
        <w:rPr>
          <w:rFonts w:ascii="Aptos" w:hAnsi="Aptos" w:cs="Times New Roman"/>
          <w:bCs/>
          <w:iCs/>
          <w:sz w:val="24"/>
          <w:szCs w:val="24"/>
        </w:rPr>
        <w:t>, Brith Natlandsmyr</w:t>
      </w:r>
      <w:r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Pr>
          <w:rFonts w:ascii="Aptos" w:hAnsi="Aptos" w:cs="Times New Roman"/>
          <w:bCs/>
          <w:iCs/>
          <w:sz w:val="24"/>
          <w:szCs w:val="24"/>
          <w:vertAlign w:val="superscript"/>
        </w:rPr>
        <w:t>1</w:t>
      </w:r>
      <w:r w:rsidRPr="00B65EAD">
        <w:rPr>
          <w:rFonts w:ascii="Aptos" w:hAnsi="Aptos" w:cs="Times New Roman"/>
          <w:bCs/>
          <w:iCs/>
          <w:sz w:val="24"/>
          <w:szCs w:val="24"/>
          <w:vertAlign w:val="superscript"/>
        </w:rPr>
        <w:t>,5</w:t>
      </w:r>
      <w:r w:rsidRPr="00B65EAD">
        <w:rPr>
          <w:rFonts w:ascii="Aptos" w:hAnsi="Aptos" w:cs="Times New Roman"/>
          <w:bCs/>
          <w:iCs/>
          <w:sz w:val="24"/>
          <w:szCs w:val="24"/>
        </w:rPr>
        <w:t>, Eduardo Fernández-Pascual</w:t>
      </w:r>
      <w:r w:rsidRPr="00B65EAD">
        <w:rPr>
          <w:rFonts w:ascii="Aptos" w:hAnsi="Aptos" w:cs="Times New Roman"/>
          <w:bCs/>
          <w:iCs/>
          <w:sz w:val="24"/>
          <w:szCs w:val="24"/>
          <w:vertAlign w:val="superscript"/>
        </w:rPr>
        <w:t>6, *</w:t>
      </w:r>
    </w:p>
    <w:p w14:paraId="58062B5A"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Pr>
          <w:rFonts w:ascii="Aptos" w:eastAsia="Times New Roman" w:hAnsi="Aptos" w:cs="Times New Roman"/>
          <w:color w:val="2A2A2A"/>
          <w:sz w:val="24"/>
          <w:szCs w:val="24"/>
          <w:lang w:eastAsia="it-IT"/>
        </w:rPr>
        <w:t xml:space="preserve"> </w:t>
      </w:r>
      <w:r w:rsidRPr="00B65EAD">
        <w:rPr>
          <w:rFonts w:ascii="Aptos" w:eastAsia="Times New Roman" w:hAnsi="Aptos" w:cs="Times New Roman"/>
          <w:color w:val="2A2A2A"/>
          <w:sz w:val="24"/>
          <w:szCs w:val="24"/>
          <w:lang w:eastAsia="it-IT"/>
        </w:rPr>
        <w:t>Royal Botanic Gardens, Kew, Wakehurst, Ardingly, Haywards Heath</w:t>
      </w:r>
      <w:r>
        <w:rPr>
          <w:rFonts w:ascii="Aptos" w:eastAsia="Times New Roman" w:hAnsi="Aptos" w:cs="Times New Roman"/>
          <w:color w:val="2A2A2A"/>
          <w:sz w:val="24"/>
          <w:szCs w:val="24"/>
          <w:lang w:eastAsia="it-IT"/>
        </w:rPr>
        <w:t>, West Sussex</w:t>
      </w:r>
      <w:r w:rsidRPr="00B65EAD">
        <w:rPr>
          <w:rFonts w:ascii="Aptos" w:eastAsia="Times New Roman" w:hAnsi="Aptos" w:cs="Times New Roman"/>
          <w:color w:val="2A2A2A"/>
          <w:sz w:val="24"/>
          <w:szCs w:val="24"/>
          <w:lang w:eastAsia="it-IT"/>
        </w:rPr>
        <w:t xml:space="preserve"> RH17 6TN, UK</w:t>
      </w:r>
      <w:r w:rsidRPr="00B65EAD" w:rsidDel="00EA392C">
        <w:rPr>
          <w:rFonts w:ascii="Aptos" w:eastAsia="Times New Roman" w:hAnsi="Aptos" w:cs="Times New Roman"/>
          <w:color w:val="2A2A2A"/>
          <w:sz w:val="24"/>
          <w:szCs w:val="24"/>
          <w:lang w:eastAsia="it-IT"/>
        </w:rPr>
        <w:t xml:space="preserve"> </w:t>
      </w:r>
    </w:p>
    <w:p w14:paraId="7FB9ED97"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 xml:space="preserve">Department of Biological, Geological and Environmental Science, University of Catania, Catania, Italy </w:t>
      </w:r>
    </w:p>
    <w:p w14:paraId="1ADCA827" w14:textId="77777777" w:rsidR="009208FC" w:rsidRPr="00BF03F0"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Pr="00BF03F0">
        <w:rPr>
          <w:rFonts w:ascii="Aptos" w:eastAsia="Times New Roman" w:hAnsi="Aptos" w:cs="Times New Roman"/>
          <w:color w:val="2A2A2A"/>
          <w:sz w:val="24"/>
          <w:szCs w:val="24"/>
          <w:lang w:eastAsia="it-IT"/>
        </w:rPr>
        <w:t xml:space="preserve"> </w:t>
      </w:r>
      <w:r w:rsidRPr="007D29A3">
        <w:rPr>
          <w:rFonts w:ascii="Aptos" w:eastAsia="Times New Roman" w:hAnsi="Aptos" w:cs="Times New Roman"/>
          <w:color w:val="2A2A2A"/>
          <w:sz w:val="24"/>
          <w:szCs w:val="24"/>
          <w:lang w:eastAsia="it-IT"/>
        </w:rPr>
        <w:t>Department of Natural History, University Museum, University of Bergen, Bergen, Norway</w:t>
      </w:r>
    </w:p>
    <w:p w14:paraId="1E2BA208" w14:textId="77777777" w:rsidR="009208FC" w:rsidRPr="00B65EAD"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Pr="00BF03F0">
        <w:rPr>
          <w:rFonts w:ascii="Aptos" w:hAnsi="Aptos" w:cs="Times New Roman"/>
          <w:sz w:val="24"/>
          <w:szCs w:val="24"/>
        </w:rPr>
        <w:t xml:space="preserve"> </w:t>
      </w:r>
      <w:r w:rsidRPr="00BF03F0">
        <w:rPr>
          <w:rFonts w:ascii="Aptos" w:eastAsia="Times New Roman" w:hAnsi="Aptos" w:cs="Times New Roman"/>
          <w:color w:val="2A2A2A"/>
          <w:sz w:val="24"/>
          <w:szCs w:val="24"/>
          <w:lang w:eastAsia="it-IT"/>
        </w:rPr>
        <w:t xml:space="preserve">Department of Natural Sciences, University of </w:t>
      </w:r>
      <w:r w:rsidRPr="00C34264">
        <w:rPr>
          <w:rFonts w:ascii="Aptos" w:eastAsia="Times New Roman" w:hAnsi="Aptos" w:cs="Times New Roman"/>
          <w:color w:val="2A2A2A"/>
          <w:sz w:val="24"/>
          <w:szCs w:val="24"/>
          <w:lang w:eastAsia="it-IT"/>
        </w:rPr>
        <w:t>Agder,</w:t>
      </w:r>
      <w:r w:rsidRPr="00BF03F0">
        <w:rPr>
          <w:rFonts w:ascii="Aptos" w:eastAsia="Times New Roman" w:hAnsi="Aptos" w:cs="Times New Roman"/>
          <w:color w:val="2A2A2A"/>
          <w:sz w:val="24"/>
          <w:szCs w:val="24"/>
          <w:lang w:eastAsia="it-IT"/>
        </w:rPr>
        <w:t xml:space="preserve"> Kristiansand, Norway</w:t>
      </w:r>
    </w:p>
    <w:p w14:paraId="0AF3D9C9"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47F6B56F"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8" w:history="1">
        <w:r w:rsidRPr="00436C89">
          <w:rPr>
            <w:rStyle w:val="Hipervnculo"/>
            <w:rFonts w:ascii="Aptos" w:eastAsia="Times New Roman" w:hAnsi="Aptos" w:cs="Times New Roman"/>
            <w:sz w:val="24"/>
            <w:szCs w:val="24"/>
            <w:lang w:eastAsia="it-IT"/>
          </w:rPr>
          <w:t>https://orcid.org/0000-0002-4743-9577</w:t>
        </w:r>
      </w:hyperlink>
      <w:r>
        <w:rPr>
          <w:rFonts w:ascii="Aptos" w:eastAsia="Times New Roman" w:hAnsi="Aptos" w:cs="Times New Roman"/>
          <w:color w:val="2A2A2A"/>
          <w:sz w:val="24"/>
          <w:szCs w:val="24"/>
          <w:lang w:eastAsia="it-IT"/>
        </w:rPr>
        <w:t xml:space="preserve"> </w:t>
      </w:r>
    </w:p>
    <w:p w14:paraId="2B4148A1" w14:textId="073EB435" w:rsidR="000B535B" w:rsidRDefault="000B535B" w:rsidP="000B535B">
      <w:pPr>
        <w:spacing w:before="120" w:after="120" w:line="48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5E9B2CC1" w14:textId="1416016C" w:rsidR="009208FC" w:rsidRDefault="009208FC" w:rsidP="009208FC">
      <w:pPr>
        <w:spacing w:before="120" w:after="120" w:line="360" w:lineRule="auto"/>
        <w:jc w:val="both"/>
        <w:rPr>
          <w:rFonts w:ascii="Aptos" w:hAnsi="Aptos" w:cs="Times New Roman"/>
          <w:bCs/>
          <w:iCs/>
          <w:sz w:val="24"/>
          <w:szCs w:val="24"/>
        </w:rPr>
      </w:pPr>
      <w:r w:rsidRPr="00804088">
        <w:rPr>
          <w:rFonts w:ascii="Aptos" w:hAnsi="Aptos" w:cs="Times New Roman"/>
          <w:bCs/>
          <w:iCs/>
          <w:sz w:val="24"/>
          <w:szCs w:val="24"/>
          <w:lang w:val="es-ES"/>
        </w:rPr>
        <w:t xml:space="preserve">* Corresponding author: Eduardo Fernández-Pascual, Instituto Mixto de Investigación en Biodiversidad, Campus de Mieres, Edificio de Investigación, 5ª planta, c/ Gonzalo Gutiérrez Quirós s/n, E-33600 Mieres, Spain. </w:t>
      </w:r>
      <w:r w:rsidRPr="00FF74B4">
        <w:rPr>
          <w:rFonts w:ascii="Aptos" w:hAnsi="Aptos" w:cs="Times New Roman"/>
          <w:bCs/>
          <w:iCs/>
          <w:sz w:val="24"/>
          <w:szCs w:val="24"/>
        </w:rPr>
        <w:t>Email: fernandezpeduardo@uniovi.es. Telephone: +34985104781.</w:t>
      </w:r>
    </w:p>
    <w:p w14:paraId="387BD6C7" w14:textId="77777777" w:rsidR="008E0E58" w:rsidRDefault="008E0E58">
      <w:pPr>
        <w:rPr>
          <w:rFonts w:ascii="Aptos" w:hAnsi="Aptos" w:cs="Times New Roman"/>
          <w:b/>
          <w:sz w:val="24"/>
          <w:szCs w:val="24"/>
        </w:rPr>
      </w:pPr>
      <w:r>
        <w:rPr>
          <w:rFonts w:ascii="Aptos" w:hAnsi="Aptos" w:cs="Times New Roman"/>
          <w:b/>
          <w:sz w:val="24"/>
          <w:szCs w:val="24"/>
        </w:rPr>
        <w:br w:type="page"/>
      </w:r>
    </w:p>
    <w:p w14:paraId="625E3F6E" w14:textId="6260D943"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5F53B28B" w14:textId="368C4461" w:rsidR="00480B95" w:rsidRPr="000B535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Background and Aims</w:t>
      </w:r>
      <w:r>
        <w:rPr>
          <w:rFonts w:ascii="Aptos" w:hAnsi="Aptos" w:cs="Times New Roman"/>
          <w:color w:val="1C1D1E"/>
          <w:sz w:val="24"/>
          <w:szCs w:val="24"/>
          <w:shd w:val="clear" w:color="auto" w:fill="FFFFFF"/>
        </w:rPr>
        <w:t xml:space="preserve"> </w:t>
      </w:r>
      <w:r w:rsidR="005F32DC" w:rsidRPr="00F90F6B">
        <w:rPr>
          <w:rFonts w:ascii="Aptos" w:hAnsi="Aptos" w:cs="Times New Roman"/>
          <w:color w:val="1C1D1E"/>
          <w:sz w:val="24"/>
          <w:szCs w:val="24"/>
          <w:shd w:val="clear" w:color="auto" w:fill="FFFFFF"/>
        </w:rPr>
        <w:t xml:space="preserve">Plant regeneration by seeds is </w:t>
      </w:r>
      <w:r w:rsidR="00E925EE" w:rsidRPr="00F90F6B">
        <w:rPr>
          <w:rFonts w:ascii="Aptos" w:hAnsi="Aptos" w:cs="Times New Roman"/>
          <w:color w:val="1C1D1E"/>
          <w:sz w:val="24"/>
          <w:szCs w:val="24"/>
          <w:shd w:val="clear" w:color="auto" w:fill="FFFFFF"/>
        </w:rPr>
        <w:t xml:space="preserve">driven by a set of physiological traits, many of which </w:t>
      </w:r>
      <w:r w:rsidR="00AA299B">
        <w:rPr>
          <w:rFonts w:ascii="Aptos" w:hAnsi="Aptos" w:cs="Times New Roman"/>
          <w:color w:val="1C1D1E"/>
          <w:sz w:val="24"/>
          <w:szCs w:val="24"/>
          <w:shd w:val="clear" w:color="auto" w:fill="FFFFFF"/>
        </w:rPr>
        <w:t>show</w:t>
      </w:r>
      <w:r w:rsidR="00E925EE" w:rsidRPr="00F90F6B">
        <w:rPr>
          <w:rFonts w:ascii="Aptos" w:hAnsi="Aptos" w:cs="Times New Roman"/>
          <w:color w:val="1C1D1E"/>
          <w:sz w:val="24"/>
          <w:szCs w:val="24"/>
          <w:shd w:val="clear" w:color="auto" w:fill="FFFFFF"/>
        </w:rPr>
        <w:t xml:space="preserve"> functional intraspecific variation along biogeographic gradients. </w:t>
      </w:r>
      <w:r w:rsidR="00E925EE" w:rsidRPr="000B535B">
        <w:rPr>
          <w:rFonts w:ascii="Aptos" w:hAnsi="Aptos" w:cs="Times New Roman"/>
          <w:color w:val="1C1D1E"/>
          <w:sz w:val="24"/>
          <w:szCs w:val="24"/>
          <w:shd w:val="clear" w:color="auto" w:fill="FFFFFF"/>
        </w:rPr>
        <w:t xml:space="preserve">In many species, germination </w:t>
      </w:r>
      <w:r w:rsidR="00775658" w:rsidRPr="000B535B">
        <w:rPr>
          <w:rFonts w:ascii="Aptos" w:hAnsi="Aptos" w:cs="Times New Roman"/>
          <w:color w:val="1C1D1E"/>
          <w:sz w:val="24"/>
          <w:szCs w:val="24"/>
          <w:shd w:val="clear" w:color="auto" w:fill="FFFFFF"/>
        </w:rPr>
        <w:t>phenology depends on a germination delay imposed by</w:t>
      </w:r>
      <w:r w:rsidR="00F6055A" w:rsidRPr="000B535B">
        <w:rPr>
          <w:rFonts w:ascii="Aptos" w:hAnsi="Aptos" w:cs="Times New Roman"/>
          <w:color w:val="1C1D1E"/>
          <w:sz w:val="24"/>
          <w:szCs w:val="24"/>
          <w:shd w:val="clear" w:color="auto" w:fill="FFFFFF"/>
        </w:rPr>
        <w:t xml:space="preserve"> the need for</w:t>
      </w:r>
      <w:r w:rsidR="00775658" w:rsidRPr="000B535B">
        <w:rPr>
          <w:rFonts w:ascii="Aptos" w:hAnsi="Aptos" w:cs="Times New Roman"/>
          <w:color w:val="1C1D1E"/>
          <w:sz w:val="24"/>
          <w:szCs w:val="24"/>
          <w:shd w:val="clear" w:color="auto" w:fill="FFFFFF"/>
        </w:rPr>
        <w:t xml:space="preserve"> post-dispersal embryo growth (a.k.a. morphological dormancy). </w:t>
      </w:r>
      <w:r w:rsidR="00F73771" w:rsidRPr="000B535B">
        <w:rPr>
          <w:rFonts w:ascii="Aptos" w:hAnsi="Aptos" w:cs="Times New Roman"/>
          <w:color w:val="1C1D1E"/>
          <w:sz w:val="24"/>
          <w:szCs w:val="24"/>
          <w:shd w:val="clear" w:color="auto" w:fill="FFFFFF"/>
        </w:rPr>
        <w:t>Such growth</w:t>
      </w:r>
      <w:r w:rsidR="002A7941" w:rsidRPr="000B535B">
        <w:rPr>
          <w:rFonts w:ascii="Aptos" w:hAnsi="Aptos" w:cs="Times New Roman"/>
          <w:color w:val="1C1D1E"/>
          <w:sz w:val="24"/>
          <w:szCs w:val="24"/>
          <w:shd w:val="clear" w:color="auto" w:fill="FFFFFF"/>
        </w:rPr>
        <w:t xml:space="preserve"> occurs as a function of environmental temperatures and shows base, optimum and ceiling te</w:t>
      </w:r>
      <w:r w:rsidR="00D20DEB" w:rsidRPr="000B535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r w:rsidR="006D0AC4">
        <w:rPr>
          <w:rFonts w:ascii="Aptos" w:hAnsi="Aptos" w:cs="Times New Roman"/>
          <w:color w:val="1C1D1E"/>
          <w:sz w:val="24"/>
          <w:szCs w:val="24"/>
          <w:shd w:val="clear" w:color="auto" w:fill="FFFFFF"/>
        </w:rPr>
        <w:t>has</w:t>
      </w:r>
      <w:r w:rsidR="006D0AC4" w:rsidRPr="000B535B">
        <w:rPr>
          <w:rFonts w:ascii="Aptos" w:hAnsi="Aptos" w:cs="Times New Roman"/>
          <w:color w:val="1C1D1E"/>
          <w:sz w:val="24"/>
          <w:szCs w:val="24"/>
          <w:shd w:val="clear" w:color="auto" w:fill="FFFFFF"/>
        </w:rPr>
        <w:t xml:space="preserve"> </w:t>
      </w:r>
      <w:r w:rsidR="00F6055A" w:rsidRPr="000B535B">
        <w:rPr>
          <w:rFonts w:ascii="Aptos" w:hAnsi="Aptos" w:cs="Times New Roman"/>
          <w:color w:val="1C1D1E"/>
          <w:sz w:val="24"/>
          <w:szCs w:val="24"/>
          <w:shd w:val="clear" w:color="auto" w:fill="FFFFFF"/>
        </w:rPr>
        <w:t xml:space="preserve">not </w:t>
      </w:r>
      <w:r w:rsidR="00F73771" w:rsidRPr="000B535B">
        <w:rPr>
          <w:rFonts w:ascii="Aptos" w:hAnsi="Aptos" w:cs="Times New Roman"/>
          <w:color w:val="1C1D1E"/>
          <w:sz w:val="24"/>
          <w:szCs w:val="24"/>
          <w:shd w:val="clear" w:color="auto" w:fill="FFFFFF"/>
        </w:rPr>
        <w:t>been</w:t>
      </w:r>
      <w:r w:rsidR="00D20DEB" w:rsidRPr="000B535B">
        <w:rPr>
          <w:rFonts w:ascii="Aptos" w:hAnsi="Aptos" w:cs="Times New Roman"/>
          <w:color w:val="1C1D1E"/>
          <w:sz w:val="24"/>
          <w:szCs w:val="24"/>
          <w:shd w:val="clear" w:color="auto" w:fill="FFFFFF"/>
        </w:rPr>
        <w:t xml:space="preserve"> tested.</w:t>
      </w:r>
      <w:r w:rsidR="007C4141" w:rsidRPr="000B535B">
        <w:rPr>
          <w:rFonts w:ascii="Aptos" w:hAnsi="Aptos" w:cs="Times New Roman"/>
          <w:color w:val="1C1D1E"/>
          <w:sz w:val="24"/>
          <w:szCs w:val="24"/>
          <w:shd w:val="clear" w:color="auto" w:fill="FFFFFF"/>
        </w:rPr>
        <w:t xml:space="preserve"> </w:t>
      </w:r>
    </w:p>
    <w:p w14:paraId="26F922E2" w14:textId="30A623E9" w:rsidR="00480B9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Methods</w:t>
      </w:r>
      <w:r>
        <w:rPr>
          <w:rFonts w:ascii="Aptos" w:hAnsi="Aptos" w:cs="Times New Roman"/>
          <w:color w:val="1C1D1E"/>
          <w:sz w:val="24"/>
          <w:szCs w:val="24"/>
          <w:shd w:val="clear" w:color="auto" w:fill="FFFFFF"/>
        </w:rPr>
        <w:t xml:space="preserve"> </w:t>
      </w:r>
      <w:r w:rsidR="00E007F1">
        <w:rPr>
          <w:rFonts w:ascii="Aptos" w:hAnsi="Aptos" w:cs="Times New Roman"/>
          <w:color w:val="1C1D1E"/>
          <w:sz w:val="24"/>
          <w:szCs w:val="24"/>
          <w:shd w:val="clear" w:color="auto" w:fill="FFFFFF"/>
        </w:rPr>
        <w:t>W</w:t>
      </w:r>
      <w:r w:rsidR="007C4141" w:rsidRPr="00F90F6B">
        <w:rPr>
          <w:rFonts w:ascii="Aptos" w:hAnsi="Aptos" w:cs="Times New Roman"/>
          <w:color w:val="1C1D1E"/>
          <w:sz w:val="24"/>
          <w:szCs w:val="24"/>
          <w:shd w:val="clear" w:color="auto" w:fill="FFFFFF"/>
        </w:rPr>
        <w:t xml:space="preserve">e used a thermal time approach </w:t>
      </w:r>
      <w:r w:rsidR="00376304" w:rsidRPr="00F90F6B">
        <w:rPr>
          <w:rFonts w:ascii="Aptos" w:hAnsi="Aptos" w:cs="Times New Roman"/>
          <w:color w:val="1C1D1E"/>
          <w:sz w:val="24"/>
          <w:szCs w:val="24"/>
          <w:shd w:val="clear" w:color="auto" w:fill="FFFFFF"/>
        </w:rPr>
        <w:t xml:space="preserve">and field experiments </w:t>
      </w:r>
      <w:r w:rsidR="007C4141" w:rsidRPr="00F90F6B">
        <w:rPr>
          <w:rFonts w:ascii="Aptos" w:hAnsi="Aptos" w:cs="Times New Roman"/>
          <w:color w:val="1C1D1E"/>
          <w:sz w:val="24"/>
          <w:szCs w:val="24"/>
          <w:shd w:val="clear" w:color="auto" w:fill="FFFFFF"/>
        </w:rPr>
        <w:t xml:space="preserve">to </w:t>
      </w:r>
      <w:r w:rsidR="00376304" w:rsidRPr="00F90F6B">
        <w:rPr>
          <w:rFonts w:ascii="Aptos" w:hAnsi="Aptos" w:cs="Times New Roman"/>
          <w:color w:val="1C1D1E"/>
          <w:sz w:val="24"/>
          <w:szCs w:val="24"/>
          <w:shd w:val="clear" w:color="auto" w:fill="FFFFFF"/>
        </w:rPr>
        <w:t>assess</w:t>
      </w:r>
      <w:r w:rsidR="007C4141" w:rsidRPr="00F90F6B">
        <w:rPr>
          <w:rFonts w:ascii="Aptos" w:hAnsi="Aptos" w:cs="Times New Roman"/>
          <w:color w:val="1C1D1E"/>
          <w:sz w:val="24"/>
          <w:szCs w:val="24"/>
          <w:shd w:val="clear" w:color="auto" w:fill="FFFFFF"/>
        </w:rPr>
        <w:t xml:space="preserve"> </w:t>
      </w:r>
      <w:r w:rsidR="00D74324">
        <w:rPr>
          <w:rFonts w:ascii="Aptos" w:hAnsi="Aptos" w:cs="Times New Roman"/>
          <w:color w:val="1C1D1E"/>
          <w:sz w:val="24"/>
          <w:szCs w:val="24"/>
          <w:shd w:val="clear" w:color="auto" w:fill="FFFFFF"/>
        </w:rPr>
        <w:t>intraspecific variation</w:t>
      </w:r>
      <w:r w:rsidR="007C4141" w:rsidRPr="00F90F6B">
        <w:rPr>
          <w:rFonts w:ascii="Aptos" w:hAnsi="Aptos" w:cs="Times New Roman"/>
          <w:color w:val="1C1D1E"/>
          <w:sz w:val="24"/>
          <w:szCs w:val="24"/>
          <w:shd w:val="clear" w:color="auto" w:fill="FFFFFF"/>
        </w:rPr>
        <w:t xml:space="preserve"> </w:t>
      </w:r>
      <w:r w:rsidR="00666C79" w:rsidRPr="000B535B">
        <w:rPr>
          <w:rFonts w:ascii="Aptos" w:hAnsi="Aptos" w:cs="Times New Roman"/>
          <w:color w:val="1C1D1E"/>
          <w:sz w:val="24"/>
          <w:szCs w:val="24"/>
          <w:shd w:val="clear" w:color="auto" w:fill="FFFFFF"/>
        </w:rPr>
        <w:t xml:space="preserve">at </w:t>
      </w:r>
      <w:r w:rsidR="00666C79">
        <w:rPr>
          <w:rFonts w:ascii="Aptos" w:hAnsi="Aptos" w:cs="Times New Roman"/>
          <w:color w:val="1C1D1E"/>
          <w:sz w:val="24"/>
          <w:szCs w:val="24"/>
          <w:shd w:val="clear" w:color="auto" w:fill="FFFFFF"/>
        </w:rPr>
        <w:t xml:space="preserve">the </w:t>
      </w:r>
      <w:r w:rsidR="00666C79" w:rsidRPr="000B535B">
        <w:rPr>
          <w:rFonts w:ascii="Aptos" w:hAnsi="Aptos" w:cs="Times New Roman"/>
          <w:color w:val="1C1D1E"/>
          <w:sz w:val="24"/>
          <w:szCs w:val="24"/>
          <w:shd w:val="clear" w:color="auto" w:fill="FFFFFF"/>
        </w:rPr>
        <w:t>continental scale</w:t>
      </w:r>
      <w:r w:rsidR="00666C79" w:rsidRPr="00F90F6B">
        <w:rPr>
          <w:rFonts w:ascii="Aptos" w:hAnsi="Aptos" w:cs="Times New Roman"/>
          <w:color w:val="1C1D1E"/>
          <w:sz w:val="24"/>
          <w:szCs w:val="24"/>
          <w:shd w:val="clear" w:color="auto" w:fill="FFFFFF"/>
        </w:rPr>
        <w:t xml:space="preserve"> </w:t>
      </w:r>
      <w:r w:rsidR="007C4141" w:rsidRPr="00F90F6B">
        <w:rPr>
          <w:rFonts w:ascii="Aptos" w:hAnsi="Aptos" w:cs="Times New Roman"/>
          <w:color w:val="1C1D1E"/>
          <w:sz w:val="24"/>
          <w:szCs w:val="24"/>
          <w:shd w:val="clear" w:color="auto" w:fill="FFFFFF"/>
        </w:rPr>
        <w:t>in</w:t>
      </w:r>
      <w:r w:rsidR="00666C79">
        <w:rPr>
          <w:rFonts w:ascii="Aptos" w:hAnsi="Aptos" w:cs="Times New Roman"/>
          <w:color w:val="1C1D1E"/>
          <w:sz w:val="24"/>
          <w:szCs w:val="24"/>
          <w:shd w:val="clear" w:color="auto" w:fill="FFFFFF"/>
        </w:rPr>
        <w:t xml:space="preserve"> the</w:t>
      </w:r>
      <w:r w:rsidR="007C4141" w:rsidRPr="00F90F6B">
        <w:rPr>
          <w:rFonts w:ascii="Aptos" w:hAnsi="Aptos" w:cs="Times New Roman"/>
          <w:color w:val="1C1D1E"/>
          <w:sz w:val="24"/>
          <w:szCs w:val="24"/>
          <w:shd w:val="clear" w:color="auto" w:fill="FFFFFF"/>
        </w:rPr>
        <w:t xml:space="preserve"> embryo growth thermal thresholds </w:t>
      </w:r>
      <w:r w:rsidR="00E007F1">
        <w:rPr>
          <w:rFonts w:ascii="Aptos" w:hAnsi="Aptos" w:cs="Times New Roman"/>
          <w:color w:val="1C1D1E"/>
          <w:sz w:val="24"/>
          <w:szCs w:val="24"/>
          <w:shd w:val="clear" w:color="auto" w:fill="FFFFFF"/>
        </w:rPr>
        <w:t>of</w:t>
      </w:r>
      <w:r w:rsidR="007C4141" w:rsidRPr="00F90F6B">
        <w:rPr>
          <w:rFonts w:ascii="Aptos" w:hAnsi="Aptos" w:cs="Times New Roman"/>
          <w:color w:val="1C1D1E"/>
          <w:sz w:val="24"/>
          <w:szCs w:val="24"/>
          <w:shd w:val="clear" w:color="auto" w:fill="FFFFFF"/>
        </w:rPr>
        <w:t xml:space="preserve"> the geophyte </w:t>
      </w:r>
      <w:r w:rsidR="007C4141" w:rsidRPr="00F90F6B">
        <w:rPr>
          <w:rFonts w:ascii="Aptos" w:hAnsi="Aptos" w:cs="Times New Roman"/>
          <w:i/>
          <w:iCs/>
          <w:color w:val="1C1D1E"/>
          <w:sz w:val="24"/>
          <w:szCs w:val="24"/>
          <w:shd w:val="clear" w:color="auto" w:fill="FFFFFF"/>
        </w:rPr>
        <w:t>Conopodium majus</w:t>
      </w:r>
      <w:r w:rsidR="007C4141" w:rsidRPr="00F90F6B">
        <w:rPr>
          <w:rFonts w:ascii="Aptos" w:hAnsi="Aptos" w:cs="Times New Roman"/>
          <w:color w:val="1C1D1E"/>
          <w:sz w:val="24"/>
          <w:szCs w:val="24"/>
          <w:shd w:val="clear" w:color="auto" w:fill="FFFFFF"/>
        </w:rPr>
        <w:t xml:space="preserve"> (Apiaceae) across its distribution from the Iberian Peninsula to Scandinavia. </w:t>
      </w:r>
    </w:p>
    <w:p w14:paraId="20A8A701" w14:textId="2DEF6667" w:rsidR="00F90F6B" w:rsidRPr="00F90F6B" w:rsidRDefault="000B535B" w:rsidP="000B535B">
      <w:pPr>
        <w:pStyle w:val="Prrafodelista"/>
        <w:numPr>
          <w:ilvl w:val="0"/>
          <w:numId w:val="8"/>
        </w:numPr>
        <w:spacing w:before="120" w:after="120" w:line="480" w:lineRule="auto"/>
        <w:jc w:val="both"/>
        <w:rPr>
          <w:rFonts w:ascii="Aptos" w:hAnsi="Aptos" w:cs="Times New Roman"/>
          <w:sz w:val="24"/>
          <w:szCs w:val="24"/>
        </w:rPr>
      </w:pPr>
      <w:r w:rsidRPr="000B535B">
        <w:rPr>
          <w:rFonts w:ascii="Aptos" w:hAnsi="Aptos" w:cs="Times New Roman"/>
          <w:b/>
          <w:bCs/>
          <w:sz w:val="24"/>
          <w:szCs w:val="24"/>
        </w:rPr>
        <w:t>Key Results</w:t>
      </w:r>
      <w:r>
        <w:rPr>
          <w:rFonts w:ascii="Aptos" w:hAnsi="Aptos" w:cs="Times New Roman"/>
          <w:sz w:val="24"/>
          <w:szCs w:val="24"/>
        </w:rPr>
        <w:t xml:space="preserve"> </w:t>
      </w:r>
      <w:r w:rsidR="007C4141" w:rsidRPr="00F90F6B">
        <w:rPr>
          <w:rFonts w:ascii="Aptos" w:hAnsi="Aptos" w:cs="Times New Roman"/>
          <w:sz w:val="24"/>
          <w:szCs w:val="24"/>
        </w:rPr>
        <w:t>Thermal thresholds</w:t>
      </w:r>
      <w:r w:rsidR="00C54C55" w:rsidRPr="00F90F6B">
        <w:rPr>
          <w:rFonts w:ascii="Aptos" w:hAnsi="Aptos" w:cs="Times New Roman"/>
          <w:sz w:val="24"/>
          <w:szCs w:val="24"/>
        </w:rPr>
        <w:t xml:space="preserve"> </w:t>
      </w:r>
      <w:r w:rsidR="007C0140">
        <w:rPr>
          <w:rFonts w:ascii="Aptos" w:hAnsi="Aptos" w:cs="Times New Roman"/>
          <w:sz w:val="24"/>
          <w:szCs w:val="24"/>
        </w:rPr>
        <w:t xml:space="preserve">for embryo growth </w:t>
      </w:r>
      <w:r w:rsidR="00C54C55" w:rsidRPr="00F90F6B">
        <w:rPr>
          <w:rFonts w:ascii="Aptos" w:hAnsi="Aptos" w:cs="Times New Roman"/>
          <w:sz w:val="24"/>
          <w:szCs w:val="24"/>
        </w:rPr>
        <w:t xml:space="preserve">varied across </w:t>
      </w:r>
      <w:r w:rsidR="007C4141" w:rsidRPr="00F90F6B">
        <w:rPr>
          <w:rFonts w:ascii="Aptos" w:hAnsi="Aptos" w:cs="Times New Roman"/>
          <w:sz w:val="24"/>
          <w:szCs w:val="24"/>
        </w:rPr>
        <w:t>the latitudinal gradient</w:t>
      </w:r>
      <w:r w:rsidR="00C54C55" w:rsidRPr="00F90F6B">
        <w:rPr>
          <w:rFonts w:ascii="Aptos" w:hAnsi="Aptos" w:cs="Times New Roman"/>
          <w:sz w:val="24"/>
          <w:szCs w:val="24"/>
        </w:rPr>
        <w:t>,</w:t>
      </w:r>
      <w:r w:rsidR="00396123" w:rsidRPr="00F90F6B">
        <w:rPr>
          <w:rFonts w:ascii="Aptos" w:hAnsi="Aptos" w:cs="Times New Roman"/>
          <w:sz w:val="24"/>
          <w:szCs w:val="24"/>
        </w:rPr>
        <w:t xml:space="preserve"> with </w:t>
      </w:r>
      <w:r w:rsidR="00307342" w:rsidRPr="00F90F6B">
        <w:rPr>
          <w:rFonts w:ascii="Aptos" w:hAnsi="Aptos" w:cs="Times New Roman"/>
          <w:sz w:val="24"/>
          <w:szCs w:val="24"/>
        </w:rPr>
        <w:t xml:space="preserve">the estimated </w:t>
      </w:r>
      <w:r w:rsidR="00396123" w:rsidRPr="00F90F6B">
        <w:rPr>
          <w:rFonts w:ascii="Aptos" w:hAnsi="Aptos" w:cs="Times New Roman"/>
          <w:sz w:val="24"/>
          <w:szCs w:val="24"/>
        </w:rPr>
        <w:t>optimum temperatures</w:t>
      </w:r>
      <w:r w:rsidR="00C54C55" w:rsidRPr="00F90F6B">
        <w:rPr>
          <w:rFonts w:ascii="Aptos" w:hAnsi="Aptos" w:cs="Times New Roman"/>
          <w:sz w:val="24"/>
          <w:szCs w:val="24"/>
        </w:rPr>
        <w:t xml:space="preserve"> between 2.5 and 5.2 </w:t>
      </w:r>
      <w:r w:rsidR="00396123" w:rsidRPr="00F90F6B">
        <w:rPr>
          <w:rFonts w:ascii="Aptos" w:hAnsi="Aptos" w:cs="Times New Roman"/>
          <w:sz w:val="24"/>
          <w:szCs w:val="24"/>
        </w:rPr>
        <w:t>º</w:t>
      </w:r>
      <w:r w:rsidR="00C54C55" w:rsidRPr="00F90F6B">
        <w:rPr>
          <w:rFonts w:ascii="Aptos" w:hAnsi="Aptos" w:cs="Times New Roman"/>
          <w:sz w:val="24"/>
          <w:szCs w:val="24"/>
        </w:rPr>
        <w:t xml:space="preserve">C, ceiling temperatures between 12 and 20.5 </w:t>
      </w:r>
      <w:r w:rsidR="00396123" w:rsidRPr="00F90F6B">
        <w:rPr>
          <w:rFonts w:ascii="Aptos" w:hAnsi="Aptos" w:cs="Times New Roman"/>
          <w:sz w:val="24"/>
          <w:szCs w:val="24"/>
        </w:rPr>
        <w:t>º</w:t>
      </w:r>
      <w:r w:rsidR="00C54C55" w:rsidRPr="00F90F6B">
        <w:rPr>
          <w:rFonts w:ascii="Aptos" w:hAnsi="Aptos" w:cs="Times New Roman"/>
          <w:sz w:val="24"/>
          <w:szCs w:val="24"/>
        </w:rPr>
        <w:t xml:space="preserve">C </w:t>
      </w:r>
      <w:r w:rsidR="00E30E2D" w:rsidRPr="00F90F6B">
        <w:rPr>
          <w:rFonts w:ascii="Aptos" w:hAnsi="Aptos" w:cs="Times New Roman"/>
          <w:sz w:val="24"/>
          <w:szCs w:val="24"/>
        </w:rPr>
        <w:t>and base</w:t>
      </w:r>
      <w:r w:rsidR="00C54C55" w:rsidRPr="00F90F6B">
        <w:rPr>
          <w:rFonts w:ascii="Aptos" w:hAnsi="Aptos" w:cs="Times New Roman"/>
          <w:sz w:val="24"/>
          <w:szCs w:val="24"/>
        </w:rPr>
        <w:t xml:space="preserve"> temperatures between -6.6 and -2.7 </w:t>
      </w:r>
      <w:r w:rsidR="00396123" w:rsidRPr="00F90F6B">
        <w:rPr>
          <w:rFonts w:ascii="Aptos" w:hAnsi="Aptos" w:cs="Times New Roman"/>
          <w:sz w:val="24"/>
          <w:szCs w:val="24"/>
        </w:rPr>
        <w:t>º</w:t>
      </w:r>
      <w:r w:rsidR="00C54C55" w:rsidRPr="00F90F6B">
        <w:rPr>
          <w:rFonts w:ascii="Aptos" w:hAnsi="Aptos" w:cs="Times New Roman"/>
          <w:sz w:val="24"/>
          <w:szCs w:val="24"/>
        </w:rPr>
        <w:t xml:space="preserve">C. Germination in the field peaked in the months of January and February. The limiting factor </w:t>
      </w:r>
      <w:r w:rsidR="00376304" w:rsidRPr="00F90F6B">
        <w:rPr>
          <w:rFonts w:ascii="Aptos" w:hAnsi="Aptos" w:cs="Times New Roman"/>
          <w:sz w:val="24"/>
          <w:szCs w:val="24"/>
        </w:rPr>
        <w:t>for</w:t>
      </w:r>
      <w:r w:rsidR="00C54C55" w:rsidRPr="00F90F6B">
        <w:rPr>
          <w:rFonts w:ascii="Aptos" w:hAnsi="Aptos" w:cs="Times New Roman"/>
          <w:sz w:val="24"/>
          <w:szCs w:val="24"/>
        </w:rPr>
        <w:t xml:space="preserve"> embryo growth</w:t>
      </w:r>
      <w:r w:rsidR="00376304" w:rsidRPr="00F90F6B">
        <w:rPr>
          <w:rFonts w:ascii="Aptos" w:hAnsi="Aptos" w:cs="Times New Roman"/>
          <w:sz w:val="24"/>
          <w:szCs w:val="24"/>
        </w:rPr>
        <w:t xml:space="preserve"> was the ceiling temperature</w:t>
      </w:r>
      <w:r w:rsidR="001D0BA4" w:rsidRPr="00F90F6B">
        <w:rPr>
          <w:rFonts w:ascii="Aptos" w:hAnsi="Aptos" w:cs="Times New Roman"/>
          <w:sz w:val="24"/>
          <w:szCs w:val="24"/>
        </w:rPr>
        <w:t xml:space="preserve">, which was </w:t>
      </w:r>
      <w:r w:rsidR="007C0140">
        <w:rPr>
          <w:rFonts w:ascii="Aptos" w:hAnsi="Aptos" w:cs="Times New Roman"/>
          <w:sz w:val="24"/>
          <w:szCs w:val="24"/>
        </w:rPr>
        <w:t xml:space="preserve">negatively </w:t>
      </w:r>
      <w:r w:rsidR="001D0BA4" w:rsidRPr="00F90F6B">
        <w:rPr>
          <w:rFonts w:ascii="Aptos" w:hAnsi="Aptos" w:cs="Times New Roman"/>
          <w:sz w:val="24"/>
          <w:szCs w:val="24"/>
        </w:rPr>
        <w:t>correlated with latitude and</w:t>
      </w:r>
      <w:r w:rsidR="00C54C55" w:rsidRPr="00F90F6B">
        <w:rPr>
          <w:rFonts w:ascii="Aptos" w:hAnsi="Aptos" w:cs="Times New Roman"/>
          <w:sz w:val="24"/>
          <w:szCs w:val="24"/>
        </w:rPr>
        <w:t xml:space="preserve"> the bioclimatic environment of each population. In contrast, the optimal and base temperature were independent of local climate.</w:t>
      </w:r>
      <w:r w:rsidR="001D0BA4" w:rsidRPr="00F90F6B">
        <w:rPr>
          <w:rFonts w:ascii="Aptos" w:hAnsi="Aptos" w:cs="Times New Roman"/>
          <w:sz w:val="24"/>
          <w:szCs w:val="24"/>
        </w:rPr>
        <w:t xml:space="preserve"> </w:t>
      </w:r>
    </w:p>
    <w:p w14:paraId="73BE0C81" w14:textId="3934ABCA" w:rsidR="00C54C5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sz w:val="24"/>
          <w:szCs w:val="24"/>
        </w:rPr>
        <w:t>Conclusions</w:t>
      </w:r>
      <w:r>
        <w:rPr>
          <w:rFonts w:ascii="Aptos" w:hAnsi="Aptos" w:cs="Times New Roman"/>
          <w:sz w:val="24"/>
          <w:szCs w:val="24"/>
        </w:rPr>
        <w:t xml:space="preserve"> </w:t>
      </w:r>
      <w:r w:rsidR="001D0BA4" w:rsidRPr="00F90F6B">
        <w:rPr>
          <w:rFonts w:ascii="Aptos" w:hAnsi="Aptos" w:cs="Times New Roman"/>
          <w:sz w:val="24"/>
          <w:szCs w:val="24"/>
        </w:rPr>
        <w:t xml:space="preserve">These results </w:t>
      </w:r>
      <w:r w:rsidR="007C0140">
        <w:rPr>
          <w:rFonts w:ascii="Aptos" w:hAnsi="Aptos" w:cs="Times New Roman"/>
          <w:sz w:val="24"/>
          <w:szCs w:val="24"/>
        </w:rPr>
        <w:t>indicate</w:t>
      </w:r>
      <w:r w:rsidR="007C0140" w:rsidRPr="00F90F6B">
        <w:rPr>
          <w:rFonts w:ascii="Aptos" w:hAnsi="Aptos" w:cs="Times New Roman"/>
          <w:sz w:val="24"/>
          <w:szCs w:val="24"/>
        </w:rPr>
        <w:t xml:space="preserve"> </w:t>
      </w:r>
      <w:r w:rsidR="001D0BA4" w:rsidRPr="00F90F6B">
        <w:rPr>
          <w:rFonts w:ascii="Aptos" w:hAnsi="Aptos" w:cs="Times New Roman"/>
          <w:sz w:val="24"/>
          <w:szCs w:val="24"/>
        </w:rPr>
        <w:t>that thermal thresholds for embryo growth are functional ecophysiological trait</w:t>
      </w:r>
      <w:r w:rsidR="007C0140">
        <w:rPr>
          <w:rFonts w:ascii="Aptos" w:hAnsi="Aptos" w:cs="Times New Roman"/>
          <w:sz w:val="24"/>
          <w:szCs w:val="24"/>
        </w:rPr>
        <w:t xml:space="preserve">s that </w:t>
      </w:r>
      <w:r w:rsidR="001D0BA4" w:rsidRPr="00F90F6B">
        <w:rPr>
          <w:rFonts w:ascii="Aptos" w:hAnsi="Aptos" w:cs="Times New Roman"/>
          <w:sz w:val="24"/>
          <w:szCs w:val="24"/>
        </w:rPr>
        <w:t>driv</w:t>
      </w:r>
      <w:r w:rsidR="007C0140">
        <w:rPr>
          <w:rFonts w:ascii="Aptos" w:hAnsi="Aptos" w:cs="Times New Roman"/>
          <w:sz w:val="24"/>
          <w:szCs w:val="24"/>
        </w:rPr>
        <w:t xml:space="preserve">e </w:t>
      </w:r>
      <w:r w:rsidR="001D0BA4" w:rsidRPr="00F90F6B">
        <w:rPr>
          <w:rFonts w:ascii="Aptos" w:hAnsi="Aptos" w:cs="Times New Roman"/>
          <w:sz w:val="24"/>
          <w:szCs w:val="24"/>
        </w:rPr>
        <w:t xml:space="preserve">seed germination </w:t>
      </w:r>
      <w:r w:rsidR="001D0BA4" w:rsidRPr="00F90F6B">
        <w:rPr>
          <w:rFonts w:ascii="Aptos" w:hAnsi="Aptos" w:cs="Times New Roman"/>
          <w:sz w:val="24"/>
          <w:szCs w:val="24"/>
        </w:rPr>
        <w:lastRenderedPageBreak/>
        <w:t xml:space="preserve">phenology and seed responses to </w:t>
      </w:r>
      <w:r w:rsidR="001A398A">
        <w:rPr>
          <w:rFonts w:ascii="Aptos" w:hAnsi="Aptos" w:cs="Times New Roman"/>
          <w:sz w:val="24"/>
          <w:szCs w:val="24"/>
        </w:rPr>
        <w:t>soil climatic</w:t>
      </w:r>
      <w:r w:rsidR="001D0BA4" w:rsidRPr="00F90F6B">
        <w:rPr>
          <w:rFonts w:ascii="Aptos" w:hAnsi="Aptos" w:cs="Times New Roman"/>
          <w:sz w:val="24"/>
          <w:szCs w:val="24"/>
        </w:rPr>
        <w:t xml:space="preserve"> environment.</w:t>
      </w:r>
      <w:r w:rsidR="005446F4">
        <w:rPr>
          <w:rFonts w:ascii="Aptos" w:hAnsi="Aptos" w:cs="Times New Roman"/>
          <w:sz w:val="24"/>
          <w:szCs w:val="24"/>
        </w:rPr>
        <w:t xml:space="preserve"> Therefore, post-dispersal embryo growth </w:t>
      </w:r>
      <w:r w:rsidR="003067EC">
        <w:rPr>
          <w:rFonts w:ascii="Aptos" w:hAnsi="Aptos" w:cs="Times New Roman"/>
          <w:sz w:val="24"/>
          <w:szCs w:val="24"/>
        </w:rPr>
        <w:t xml:space="preserve">can be a key trait </w:t>
      </w:r>
      <w:r w:rsidR="007C0140">
        <w:rPr>
          <w:rFonts w:ascii="Aptos" w:hAnsi="Aptos" w:cs="Times New Roman"/>
          <w:sz w:val="24"/>
          <w:szCs w:val="24"/>
        </w:rPr>
        <w:t>impacting</w:t>
      </w:r>
      <w:r w:rsidR="003067EC">
        <w:rPr>
          <w:rFonts w:ascii="Aptos" w:hAnsi="Aptos" w:cs="Times New Roman"/>
          <w:sz w:val="24"/>
          <w:szCs w:val="24"/>
        </w:rPr>
        <w:t xml:space="preserve"> climate change effects on </w:t>
      </w:r>
      <w:r w:rsidR="00FF27EC">
        <w:rPr>
          <w:rFonts w:ascii="Aptos" w:hAnsi="Aptos" w:cs="Times New Roman"/>
          <w:sz w:val="24"/>
          <w:szCs w:val="24"/>
        </w:rPr>
        <w:t>phenology and species distributions.</w:t>
      </w:r>
    </w:p>
    <w:p w14:paraId="2C0B8DC2" w14:textId="03E0A26D" w:rsidR="00692E03" w:rsidRPr="00B65EAD" w:rsidRDefault="00692E03"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KEYWORDS</w:t>
      </w:r>
    </w:p>
    <w:p w14:paraId="657C4B47" w14:textId="302C3F6D" w:rsidR="00692E03" w:rsidRPr="00DA100E" w:rsidRDefault="00692E03"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F6055A">
        <w:rPr>
          <w:rFonts w:ascii="Aptos" w:hAnsi="Aptos" w:cs="Times New Roman"/>
          <w:sz w:val="24"/>
          <w:szCs w:val="24"/>
        </w:rPr>
        <w:t>e</w:t>
      </w:r>
      <w:r w:rsidR="00CE3307" w:rsidRPr="00B65EAD">
        <w:rPr>
          <w:rFonts w:ascii="Aptos" w:hAnsi="Aptos" w:cs="Times New Roman"/>
          <w:sz w:val="24"/>
          <w:szCs w:val="24"/>
        </w:rPr>
        <w:t xml:space="preserve">mbryo:endosperm ratio, </w:t>
      </w:r>
      <w:r w:rsidR="00B24670">
        <w:rPr>
          <w:rFonts w:ascii="Aptos" w:hAnsi="Aptos" w:cs="Times New Roman"/>
          <w:sz w:val="24"/>
          <w:szCs w:val="24"/>
        </w:rPr>
        <w:t>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B24670">
        <w:rPr>
          <w:rFonts w:ascii="Aptos" w:hAnsi="Aptos" w:cs="Times New Roman"/>
          <w:sz w:val="24"/>
          <w:szCs w:val="24"/>
        </w:rPr>
        <w:t>p</w:t>
      </w:r>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0F76F6">
      <w:pPr>
        <w:spacing w:line="480" w:lineRule="auto"/>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39CAAE56" w:rsidR="005E424C" w:rsidRPr="00B65EAD" w:rsidRDefault="00CF2B25"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00196EC0">
        <w:rPr>
          <w:rFonts w:ascii="Aptos" w:hAnsi="Aptos" w:cs="Times New Roman"/>
          <w:sz w:val="24"/>
          <w:szCs w:val="24"/>
        </w:rPr>
        <w:t xml:space="preserve"> </w:t>
      </w:r>
      <w:r w:rsidR="00196EC0">
        <w:rPr>
          <w:rFonts w:ascii="Aptos" w:hAnsi="Aptos" w:cs="Times New Roman"/>
          <w:sz w:val="24"/>
          <w:szCs w:val="24"/>
        </w:rPr>
        <w:fldChar w:fldCharType="begin"/>
      </w:r>
      <w:r w:rsidR="00196EC0">
        <w:rPr>
          <w:rFonts w:ascii="Aptos" w:hAnsi="Aptos" w:cs="Times New Roman"/>
          <w:sz w:val="24"/>
          <w:szCs w:val="24"/>
        </w:rPr>
        <w:instrText xml:space="preserve"> ADDIN EN.CITE &lt;EndNote&gt;&lt;Cite&gt;&lt;Author&gt;Rosbakh&lt;/Author&gt;&lt;Year&gt;2015&lt;/Year&gt;&lt;RecNum&gt;2365&lt;/RecNum&gt;&lt;DisplayText&gt;(Rosbakh and Poschlod, 2015)&lt;/DisplayText&gt;&lt;record&gt;&lt;rec-number&gt;2365&lt;/rec-number&gt;&lt;foreign-keys&gt;&lt;key app="EN" db-id="z5wrr0e0ozfsviesxxlp0rpfxdvdtt9a95t2" timestamp="1584456159"&gt;2365&lt;/key&gt;&lt;/foreign-keys&gt;&lt;ref-type name="Journal Article"&gt;17&lt;/ref-type&gt;&lt;contributors&gt;&lt;authors&gt;&lt;author&gt;Rosbakh, Sergey&lt;/author&gt;&lt;author&gt;Poschlod, Peter&lt;/author&gt;&lt;/authors&gt;&lt;/contributors&gt;&lt;titles&gt;&lt;title&gt;Initial temperature of seed germination as related to species occurrence along a temperature gradient&lt;/title&gt;&lt;secondary-title&gt;Functional Ecology&lt;/secondary-title&gt;&lt;/titles&gt;&lt;periodical&gt;&lt;full-title&gt;Functional Ecology&lt;/full-title&gt;&lt;/periodical&gt;&lt;pages&gt;5-14&lt;/pages&gt;&lt;volume&gt;29&lt;/volume&gt;&lt;number&gt;1&lt;/number&gt;&lt;dates&gt;&lt;year&gt;2015&lt;/year&gt;&lt;/dates&gt;&lt;isbn&gt;1365-2435&lt;/isbn&gt;&lt;urls&gt;&lt;/urls&gt;&lt;electronic-resource-num&gt;10.1111/1365-2435.12304&lt;/electronic-resource-num&gt;&lt;/record&gt;&lt;/Cite&gt;&lt;/EndNote&gt;</w:instrText>
      </w:r>
      <w:r w:rsidR="00196EC0">
        <w:rPr>
          <w:rFonts w:ascii="Aptos" w:hAnsi="Aptos" w:cs="Times New Roman"/>
          <w:sz w:val="24"/>
          <w:szCs w:val="24"/>
        </w:rPr>
        <w:fldChar w:fldCharType="separate"/>
      </w:r>
      <w:r w:rsidR="00196EC0">
        <w:rPr>
          <w:rFonts w:ascii="Aptos" w:hAnsi="Aptos" w:cs="Times New Roman"/>
          <w:noProof/>
          <w:sz w:val="24"/>
          <w:szCs w:val="24"/>
        </w:rPr>
        <w:t>(Rosbakh and Poschlod, 2015)</w:t>
      </w:r>
      <w:r w:rsidR="00196EC0">
        <w:rPr>
          <w:rFonts w:ascii="Aptos" w:hAnsi="Aptos" w:cs="Times New Roman"/>
          <w:sz w:val="24"/>
          <w:szCs w:val="24"/>
        </w:rPr>
        <w:fldChar w:fldCharType="end"/>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 </w:instrText>
      </w:r>
      <w:r w:rsidR="009437FF">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EN.CITE.DATA </w:instrText>
      </w:r>
      <w:r w:rsidR="009437FF">
        <w:rPr>
          <w:rFonts w:ascii="Aptos" w:hAnsi="Aptos" w:cs="Times New Roman"/>
          <w:sz w:val="24"/>
          <w:szCs w:val="24"/>
          <w:lang w:eastAsia="ar-SA"/>
        </w:rPr>
      </w:r>
      <w:r w:rsidR="009437FF">
        <w:rPr>
          <w:rFonts w:ascii="Aptos" w:hAnsi="Aptos" w:cs="Times New Roman"/>
          <w:sz w:val="24"/>
          <w:szCs w:val="24"/>
          <w:lang w:eastAsia="ar-SA"/>
        </w:rPr>
        <w:fldChar w:fldCharType="end"/>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separate"/>
      </w:r>
      <w:r w:rsidR="001C5F7A">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w:t>
      </w:r>
      <w:r w:rsidR="00403567">
        <w:rPr>
          <w:rFonts w:ascii="Aptos" w:hAnsi="Aptos" w:cs="Times New Roman"/>
          <w:sz w:val="24"/>
          <w:szCs w:val="24"/>
        </w:rPr>
        <w:t xml:space="preserve">numerically </w:t>
      </w:r>
      <w:r w:rsidR="00C14627" w:rsidRPr="00B65EAD">
        <w:rPr>
          <w:rFonts w:ascii="Aptos" w:hAnsi="Aptos" w:cs="Times New Roman"/>
          <w:sz w:val="24"/>
          <w:szCs w:val="24"/>
        </w:rPr>
        <w:t xml:space="preserve">described by the “cardinal </w:t>
      </w:r>
      <w:r w:rsidR="00403567">
        <w:rPr>
          <w:rFonts w:ascii="Aptos" w:hAnsi="Aptos" w:cs="Times New Roman"/>
          <w:sz w:val="24"/>
          <w:szCs w:val="24"/>
        </w:rPr>
        <w:t xml:space="preserve">germination </w:t>
      </w:r>
      <w:r w:rsidR="00C14627" w:rsidRPr="00B65EAD">
        <w:rPr>
          <w:rFonts w:ascii="Aptos" w:hAnsi="Aptos" w:cs="Times New Roman"/>
          <w:sz w:val="24"/>
          <w:szCs w:val="24"/>
        </w:rPr>
        <w:t>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r w:rsidR="00B24670">
        <w:rPr>
          <w:rFonts w:ascii="Aptos" w:hAnsi="Aptos" w:cs="Times New Roman"/>
          <w:sz w:val="24"/>
          <w:szCs w:val="24"/>
        </w:rPr>
        <w:t xml:space="preserve">estimated to be </w:t>
      </w:r>
      <w:r w:rsidR="00C14627" w:rsidRPr="00B65EAD">
        <w:rPr>
          <w:rFonts w:ascii="Aptos" w:hAnsi="Aptos" w:cs="Times New Roman"/>
          <w:sz w:val="24"/>
          <w:szCs w:val="24"/>
        </w:rPr>
        <w:t xml:space="preserve">the coldest and the </w:t>
      </w:r>
      <w:r w:rsidR="00E30E2D">
        <w:rPr>
          <w:rFonts w:ascii="Aptos" w:hAnsi="Aptos" w:cs="Times New Roman"/>
          <w:sz w:val="24"/>
          <w:szCs w:val="24"/>
        </w:rPr>
        <w:t xml:space="preserve">warmest </w:t>
      </w:r>
      <w:r w:rsidR="00E30E2D" w:rsidRPr="00B65EAD">
        <w:rPr>
          <w:rFonts w:ascii="Aptos" w:hAnsi="Aptos" w:cs="Times New Roman"/>
          <w:sz w:val="24"/>
          <w:szCs w:val="24"/>
        </w:rPr>
        <w:t>temperature</w:t>
      </w:r>
      <w:r w:rsidR="00C14627" w:rsidRPr="00B65EAD">
        <w:rPr>
          <w:rFonts w:ascii="Aptos" w:hAnsi="Aptos" w:cs="Times New Roman"/>
          <w:sz w:val="24"/>
          <w:szCs w:val="24"/>
        </w:rPr>
        <w:t xml:space="preserve"> at which </w:t>
      </w:r>
      <w:r w:rsidR="003E101F">
        <w:rPr>
          <w:rFonts w:ascii="Aptos" w:hAnsi="Aptos" w:cs="Times New Roman"/>
          <w:sz w:val="24"/>
          <w:szCs w:val="24"/>
        </w:rPr>
        <w:t>t</w:t>
      </w:r>
      <w:r w:rsidR="003E101F" w:rsidRPr="003E101F">
        <w:rPr>
          <w:rFonts w:ascii="Aptos" w:hAnsi="Aptos" w:cs="Times New Roman"/>
          <w:sz w:val="24"/>
          <w:szCs w:val="24"/>
        </w:rPr>
        <w:t xml:space="preserve">he rate of germination </w:t>
      </w:r>
      <w:r w:rsidR="00403567">
        <w:rPr>
          <w:rFonts w:ascii="Aptos" w:hAnsi="Aptos" w:cs="Times New Roman"/>
          <w:sz w:val="24"/>
          <w:szCs w:val="24"/>
        </w:rPr>
        <w:t>tends</w:t>
      </w:r>
      <w:r w:rsidR="003E101F" w:rsidRPr="003E101F">
        <w:rPr>
          <w:rFonts w:ascii="Aptos" w:hAnsi="Aptos" w:cs="Times New Roman"/>
          <w:sz w:val="24"/>
          <w:szCs w:val="24"/>
        </w:rPr>
        <w:t xml:space="preserve"> to zero</w:t>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w:t>
      </w:r>
      <w:r w:rsidR="001A4705">
        <w:rPr>
          <w:rFonts w:ascii="Aptos" w:hAnsi="Aptos" w:cs="Times New Roman"/>
          <w:sz w:val="24"/>
          <w:szCs w:val="24"/>
        </w:rPr>
        <w:t xml:space="preserve"> scenarios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 </w:instrText>
      </w:r>
      <w:r w:rsidR="00196EC0">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EN.CITE.DATA </w:instrText>
      </w:r>
      <w:r w:rsidR="00196EC0">
        <w:rPr>
          <w:rFonts w:ascii="Aptos" w:hAnsi="Aptos" w:cs="Times New Roman"/>
          <w:sz w:val="24"/>
          <w:szCs w:val="24"/>
        </w:rPr>
      </w:r>
      <w:r w:rsidR="00196EC0">
        <w:rPr>
          <w:rFonts w:ascii="Aptos" w:hAnsi="Aptos" w:cs="Times New Roman"/>
          <w:sz w:val="24"/>
          <w:szCs w:val="24"/>
        </w:rPr>
        <w:fldChar w:fldCharType="end"/>
      </w:r>
      <w:r w:rsidR="008E2760" w:rsidRPr="00B65EAD">
        <w:rPr>
          <w:rFonts w:ascii="Aptos" w:hAnsi="Aptos" w:cs="Times New Roman"/>
          <w:sz w:val="24"/>
          <w:szCs w:val="24"/>
        </w:rPr>
      </w:r>
      <w:r w:rsidR="008E2760" w:rsidRPr="00B65EAD">
        <w:rPr>
          <w:rFonts w:ascii="Aptos" w:hAnsi="Aptos" w:cs="Times New Roman"/>
          <w:sz w:val="24"/>
          <w:szCs w:val="24"/>
        </w:rPr>
        <w:fldChar w:fldCharType="separate"/>
      </w:r>
      <w:r w:rsidR="001A4705">
        <w:rPr>
          <w:rFonts w:ascii="Aptos" w:hAnsi="Aptos" w:cs="Times New Roman"/>
          <w:noProof/>
          <w:sz w:val="24"/>
          <w:szCs w:val="24"/>
        </w:rPr>
        <w:t>(Orrù et al., 2012, Fernández-Pascual et al., 2015)</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w:t>
      </w:r>
      <w:r w:rsidR="008E2E78">
        <w:rPr>
          <w:rFonts w:ascii="Aptos" w:hAnsi="Aptos" w:cs="Times New Roman"/>
          <w:sz w:val="24"/>
          <w:szCs w:val="24"/>
          <w:lang w:eastAsia="ar-SA"/>
        </w:rPr>
        <w:t>can be</w:t>
      </w:r>
      <w:r w:rsidR="008E2E78" w:rsidRPr="00B65EAD">
        <w:rPr>
          <w:rFonts w:ascii="Aptos" w:hAnsi="Aptos" w:cs="Times New Roman"/>
          <w:sz w:val="24"/>
          <w:szCs w:val="24"/>
          <w:lang w:eastAsia="ar-SA"/>
        </w:rPr>
        <w:t xml:space="preserve"> </w:t>
      </w:r>
      <w:r w:rsidR="009A40D2" w:rsidRPr="00B65EAD">
        <w:rPr>
          <w:rFonts w:ascii="Aptos" w:hAnsi="Aptos" w:cs="Times New Roman"/>
          <w:sz w:val="24"/>
          <w:szCs w:val="24"/>
          <w:lang w:eastAsia="ar-SA"/>
        </w:rPr>
        <w:t xml:space="preserve">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EA7234">
        <w:rPr>
          <w:rFonts w:ascii="Aptos" w:hAnsi="Aptos" w:cs="Times New Roman"/>
          <w:sz w:val="24"/>
          <w:szCs w:val="24"/>
          <w:lang w:eastAsia="ar-SA"/>
        </w:rPr>
        <w:t xml:space="preserve"> </w:t>
      </w:r>
      <w:r w:rsidR="00EA7234">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 </w:instrText>
      </w:r>
      <w:r w:rsidR="008E2E78">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EN.CITE.DATA </w:instrText>
      </w:r>
      <w:r w:rsidR="008E2E78">
        <w:rPr>
          <w:rFonts w:ascii="Aptos" w:hAnsi="Aptos" w:cs="Times New Roman"/>
          <w:sz w:val="24"/>
          <w:szCs w:val="24"/>
          <w:lang w:eastAsia="ar-SA"/>
        </w:rPr>
      </w:r>
      <w:r w:rsidR="008E2E78">
        <w:rPr>
          <w:rFonts w:ascii="Aptos" w:hAnsi="Aptos" w:cs="Times New Roman"/>
          <w:sz w:val="24"/>
          <w:szCs w:val="24"/>
          <w:lang w:eastAsia="ar-SA"/>
        </w:rPr>
        <w:fldChar w:fldCharType="end"/>
      </w:r>
      <w:r w:rsidR="00EA7234">
        <w:rPr>
          <w:rFonts w:ascii="Aptos" w:hAnsi="Aptos" w:cs="Times New Roman"/>
          <w:sz w:val="24"/>
          <w:szCs w:val="24"/>
          <w:lang w:eastAsia="ar-SA"/>
        </w:rPr>
      </w:r>
      <w:r w:rsidR="00EA7234">
        <w:rPr>
          <w:rFonts w:ascii="Aptos" w:hAnsi="Aptos" w:cs="Times New Roman"/>
          <w:sz w:val="24"/>
          <w:szCs w:val="24"/>
          <w:lang w:eastAsia="ar-SA"/>
        </w:rPr>
        <w:fldChar w:fldCharType="separate"/>
      </w:r>
      <w:r w:rsidR="008E2E78">
        <w:rPr>
          <w:rFonts w:ascii="Aptos" w:hAnsi="Aptos" w:cs="Times New Roman"/>
          <w:noProof/>
          <w:sz w:val="24"/>
          <w:szCs w:val="24"/>
          <w:lang w:eastAsia="ar-SA"/>
        </w:rPr>
        <w:t>(Parmesan and Hanley, 2015, Baskin and Baskin, 2022, Walck et al., 2011, Cochrane et al., 2015)</w:t>
      </w:r>
      <w:r w:rsidR="00EA7234">
        <w:rPr>
          <w:rFonts w:ascii="Aptos" w:hAnsi="Aptos" w:cs="Times New Roman"/>
          <w:sz w:val="24"/>
          <w:szCs w:val="24"/>
          <w:lang w:eastAsia="ar-SA"/>
        </w:rPr>
        <w:fldChar w:fldCharType="end"/>
      </w:r>
      <w:r w:rsidR="009A40D2" w:rsidRPr="00B65EAD">
        <w:rPr>
          <w:rFonts w:ascii="Aptos" w:hAnsi="Aptos" w:cs="Times New Roman"/>
          <w:sz w:val="24"/>
          <w:szCs w:val="24"/>
          <w:lang w:eastAsia="ar-SA"/>
        </w:rPr>
        <w:t>.</w:t>
      </w:r>
      <w:r w:rsidR="007165FB" w:rsidRPr="00B65EAD">
        <w:rPr>
          <w:rFonts w:ascii="Aptos" w:hAnsi="Aptos" w:cs="Times New Roman"/>
          <w:sz w:val="24"/>
          <w:szCs w:val="24"/>
        </w:rPr>
        <w:t xml:space="preserve"> </w:t>
      </w:r>
    </w:p>
    <w:p w14:paraId="23D71918" w14:textId="15327100" w:rsidR="00CD6C7F" w:rsidRPr="00B65EAD" w:rsidRDefault="009A40D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In many species</w:t>
      </w:r>
      <w:r w:rsidR="00AA0F8C">
        <w:rPr>
          <w:rFonts w:ascii="Aptos" w:hAnsi="Aptos" w:cs="Times New Roman"/>
          <w:sz w:val="24"/>
          <w:szCs w:val="24"/>
        </w:rPr>
        <w:t>,</w:t>
      </w:r>
      <w:r w:rsidRPr="00B65EAD">
        <w:rPr>
          <w:rFonts w:ascii="Aptos" w:hAnsi="Aptos" w:cs="Times New Roman"/>
          <w:sz w:val="24"/>
          <w:szCs w:val="24"/>
        </w:rPr>
        <w:t xml:space="preserve"> however, s</w:t>
      </w:r>
      <w:r w:rsidR="007612FD" w:rsidRPr="00B65EAD">
        <w:rPr>
          <w:rFonts w:ascii="Aptos" w:hAnsi="Aptos" w:cs="Times New Roman"/>
          <w:sz w:val="24"/>
          <w:szCs w:val="24"/>
        </w:rPr>
        <w:t xml:space="preserve">eed </w:t>
      </w:r>
      <w:r w:rsidR="00B24670">
        <w:rPr>
          <w:rFonts w:ascii="Aptos" w:hAnsi="Aptos" w:cs="Times New Roman"/>
          <w:sz w:val="24"/>
          <w:szCs w:val="24"/>
        </w:rPr>
        <w:t>dormancy</w:t>
      </w:r>
      <w:r w:rsidR="002E0209">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germinat</w:t>
      </w:r>
      <w:r w:rsidR="00082395" w:rsidRPr="00B65EAD">
        <w:rPr>
          <w:rFonts w:ascii="Aptos" w:hAnsi="Aptos" w:cs="Times New Roman"/>
          <w:sz w:val="24"/>
          <w:szCs w:val="24"/>
        </w:rPr>
        <w:t>i</w:t>
      </w:r>
      <w:r w:rsidR="00B24670">
        <w:rPr>
          <w:rFonts w:ascii="Aptos" w:hAnsi="Aptos" w:cs="Times New Roman"/>
          <w:sz w:val="24"/>
          <w:szCs w:val="24"/>
        </w:rPr>
        <w:t>o</w:t>
      </w:r>
      <w:r w:rsidR="00082395" w:rsidRPr="00B65EAD">
        <w:rPr>
          <w:rFonts w:ascii="Aptos" w:hAnsi="Aptos" w:cs="Times New Roman"/>
          <w:sz w:val="24"/>
          <w:szCs w:val="24"/>
        </w:rPr>
        <w:t>n</w:t>
      </w:r>
      <w:r w:rsidR="002E0209">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B24670">
        <w:rPr>
          <w:rFonts w:ascii="Aptos" w:hAnsi="Aptos" w:cs="Times New Roman"/>
          <w:sz w:val="24"/>
          <w:szCs w:val="24"/>
        </w:rPr>
        <w:t>so that</w:t>
      </w:r>
      <w:r w:rsidR="002E0209">
        <w:rPr>
          <w:rFonts w:ascii="Aptos" w:hAnsi="Aptos" w:cs="Times New Roman"/>
          <w:sz w:val="24"/>
          <w:szCs w:val="24"/>
        </w:rPr>
        <w:t xml:space="preserve"> </w:t>
      </w:r>
      <w:r w:rsidR="00A07EE4" w:rsidRPr="00B65EAD">
        <w:rPr>
          <w:rFonts w:ascii="Aptos" w:hAnsi="Aptos" w:cs="Times New Roman"/>
          <w:sz w:val="24"/>
          <w:szCs w:val="24"/>
        </w:rPr>
        <w:t xml:space="preserve">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w:t>
      </w:r>
      <w:r w:rsidR="00A07EE4" w:rsidRPr="00B65EAD">
        <w:rPr>
          <w:rFonts w:ascii="Aptos" w:hAnsi="Aptos" w:cs="Times New Roman"/>
          <w:sz w:val="24"/>
          <w:szCs w:val="24"/>
        </w:rPr>
        <w:lastRenderedPageBreak/>
        <w:t>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r w:rsidR="00B24670">
        <w:rPr>
          <w:rFonts w:ascii="Aptos" w:hAnsi="Aptos" w:cs="Times New Roman"/>
          <w:sz w:val="24"/>
          <w:szCs w:val="24"/>
        </w:rPr>
        <w:t xml:space="preserve">is avoided </w:t>
      </w:r>
      <w:r w:rsidR="008334A3" w:rsidRPr="00B65EAD">
        <w:rPr>
          <w:rFonts w:ascii="Aptos" w:hAnsi="Aptos" w:cs="Times New Roman"/>
          <w:sz w:val="24"/>
          <w:szCs w:val="24"/>
        </w:rPr>
        <w:t>and</w:t>
      </w:r>
      <w:r w:rsidR="00B24670">
        <w:rPr>
          <w:rFonts w:ascii="Aptos" w:hAnsi="Aptos" w:cs="Times New Roman"/>
          <w:sz w:val="24"/>
          <w:szCs w:val="24"/>
        </w:rPr>
        <w:t xml:space="preserve"> the</w:t>
      </w:r>
      <w:r w:rsidR="008334A3" w:rsidRPr="00B65EAD">
        <w:rPr>
          <w:rFonts w:ascii="Aptos" w:hAnsi="Aptos" w:cs="Times New Roman"/>
          <w:sz w:val="24"/>
          <w:szCs w:val="24"/>
        </w:rPr>
        <w:t xml:space="preserve"> timing </w:t>
      </w:r>
      <w:r w:rsidR="00B24670">
        <w:rPr>
          <w:rFonts w:ascii="Aptos" w:hAnsi="Aptos" w:cs="Times New Roman"/>
          <w:sz w:val="24"/>
          <w:szCs w:val="24"/>
        </w:rPr>
        <w:t xml:space="preserve">of </w:t>
      </w:r>
      <w:r w:rsidR="008334A3" w:rsidRPr="00B65EAD">
        <w:rPr>
          <w:rFonts w:ascii="Aptos" w:hAnsi="Aptos" w:cs="Times New Roman"/>
          <w:sz w:val="24"/>
          <w:szCs w:val="24"/>
        </w:rPr>
        <w:t xml:space="preserve">germination </w:t>
      </w:r>
      <w:r w:rsidR="009579B6">
        <w:rPr>
          <w:rFonts w:ascii="Aptos" w:hAnsi="Aptos" w:cs="Times New Roman"/>
          <w:sz w:val="24"/>
          <w:szCs w:val="24"/>
        </w:rPr>
        <w:t>is matched to favourable</w:t>
      </w:r>
      <w:r w:rsidR="002E0209">
        <w:rPr>
          <w:rFonts w:ascii="Aptos" w:hAnsi="Aptos" w:cs="Times New Roman"/>
          <w:sz w:val="24"/>
          <w:szCs w:val="24"/>
        </w:rPr>
        <w:t xml:space="preserve"> </w:t>
      </w:r>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&lt;EndNote&gt;&lt;Cite&gt;&lt;Author&gt;Lamont&lt;/Author&gt;&lt;Year&gt;2023&lt;/Year&gt;&lt;RecNum&gt;5391&lt;/RecNum&gt;&lt;DisplayText&gt;(Lamont and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1C5F7A">
        <w:rPr>
          <w:rFonts w:ascii="Aptos" w:hAnsi="Aptos" w:cs="Times New Roman"/>
          <w:noProof/>
          <w:sz w:val="24"/>
          <w:szCs w:val="24"/>
        </w:rPr>
        <w:t>(Lamont and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 </w:instrText>
      </w:r>
      <w:r w:rsidR="00C464AF">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EN.CITE.DATA </w:instrText>
      </w:r>
      <w:r w:rsidR="00C464AF">
        <w:rPr>
          <w:rFonts w:ascii="Aptos" w:hAnsi="Aptos" w:cs="Times New Roman"/>
          <w:sz w:val="24"/>
          <w:szCs w:val="24"/>
        </w:rPr>
      </w:r>
      <w:r w:rsidR="00C464AF">
        <w:rPr>
          <w:rFonts w:ascii="Aptos" w:hAnsi="Aptos" w:cs="Times New Roman"/>
          <w:sz w:val="24"/>
          <w:szCs w:val="24"/>
        </w:rPr>
        <w:fldChar w:fldCharType="end"/>
      </w:r>
      <w:r w:rsidR="009E0DC4" w:rsidRPr="00B65EAD">
        <w:rPr>
          <w:rFonts w:ascii="Aptos" w:hAnsi="Aptos" w:cs="Times New Roman"/>
          <w:sz w:val="24"/>
          <w:szCs w:val="24"/>
        </w:rPr>
      </w:r>
      <w:r w:rsidR="009E0DC4" w:rsidRPr="00B65EAD">
        <w:rPr>
          <w:rFonts w:ascii="Aptos" w:hAnsi="Aptos" w:cs="Times New Roman"/>
          <w:sz w:val="24"/>
          <w:szCs w:val="24"/>
        </w:rPr>
        <w:fldChar w:fldCharType="separate"/>
      </w:r>
      <w:r w:rsidR="00AA0F8C">
        <w:rPr>
          <w:rFonts w:ascii="Aptos" w:hAnsi="Aptos" w:cs="Times New Roman"/>
          <w:noProof/>
          <w:sz w:val="24"/>
          <w:szCs w:val="24"/>
        </w:rPr>
        <w:t>(Baskin and Baskin, 2004, Vandelook et al., 2009b)</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w:t>
      </w:r>
      <w:r w:rsidR="00370D11">
        <w:rPr>
          <w:rFonts w:ascii="Aptos" w:hAnsi="Aptos" w:cs="Times New Roman"/>
          <w:sz w:val="24"/>
          <w:szCs w:val="24"/>
        </w:rPr>
        <w:t>Such</w:t>
      </w:r>
      <w:r w:rsidR="00037E0B">
        <w:rPr>
          <w:rFonts w:ascii="Aptos" w:hAnsi="Aptos" w:cs="Times New Roman"/>
          <w:sz w:val="24"/>
          <w:szCs w:val="24"/>
        </w:rPr>
        <w:t xml:space="preserve"> embryo growth is a distinct</w:t>
      </w:r>
      <w:r w:rsidR="001F49EC">
        <w:rPr>
          <w:rFonts w:ascii="Aptos" w:hAnsi="Aptos" w:cs="Times New Roman"/>
          <w:sz w:val="24"/>
          <w:szCs w:val="24"/>
        </w:rPr>
        <w:t xml:space="preserve"> ecophysiological process controlled by complex interactions between hormones and the seed tissues</w:t>
      </w:r>
      <w:r w:rsidR="005A487B">
        <w:rPr>
          <w:rFonts w:ascii="Aptos" w:hAnsi="Aptos" w:cs="Times New Roman"/>
          <w:sz w:val="24"/>
          <w:szCs w:val="24"/>
        </w:rPr>
        <w:t xml:space="preserve"> </w:t>
      </w:r>
      <w:r w:rsidR="005A487B">
        <w:rPr>
          <w:rFonts w:ascii="Aptos" w:hAnsi="Aptos" w:cs="Times New Roman"/>
          <w:sz w:val="24"/>
          <w:szCs w:val="24"/>
        </w:rPr>
        <w:fldChar w:fldCharType="begin"/>
      </w:r>
      <w:r w:rsidR="005A487B">
        <w:rPr>
          <w:rFonts w:ascii="Aptos" w:hAnsi="Aptos" w:cs="Times New Roman"/>
          <w:sz w:val="24"/>
          <w:szCs w:val="24"/>
        </w:rPr>
        <w:instrText xml:space="preserve"> ADDIN EN.CITE &lt;EndNote&gt;&lt;Cite&gt;&lt;Author&gt;Walker&lt;/Author&gt;&lt;Year&gt;2021&lt;/Year&gt;&lt;RecNum&gt;5551&lt;/RecNum&gt;&lt;DisplayText&gt;(Walker et al., 2021)&lt;/DisplayText&gt;&lt;record&gt;&lt;rec-number&gt;5551&lt;/rec-number&gt;&lt;foreign-keys&gt;&lt;key app="EN" db-id="z5wrr0e0ozfsviesxxlp0rpfxdvdtt9a95t2" timestamp="1726746196"&gt;5551&lt;/key&gt;&lt;/foreign-keys&gt;&lt;ref-type name="Journal Article"&gt;17&lt;/ref-type&gt;&lt;contributors&gt;&lt;authors&gt;&lt;author&gt;Walker, Matthew&lt;/author&gt;&lt;author&gt;Pérez, Marta&lt;/author&gt;&lt;author&gt;Steinbrecher, Tina&lt;/author&gt;&lt;author&gt;Gawthrop, Frances&lt;/author&gt;&lt;author&gt;Pavlović, Iva&lt;/author&gt;&lt;author&gt;Novák, Ondřej&lt;/author&gt;&lt;author&gt;Tarkowská, Danuše&lt;/author&gt;&lt;author&gt;Strnad, Miroslav&lt;/author&gt;&lt;author&gt;Marone, Federica&lt;/author&gt;&lt;author&gt;Nakabayashi, Kazumi&lt;/author&gt;&lt;author&gt;Leubner-Metzger, Gerhard&lt;/author&gt;&lt;/authors&gt;&lt;/contributors&gt;&lt;titles&gt;&lt;title&gt;&lt;style face="normal" font="default" size="100%"&gt;Molecular mechanisms and hormonal regulation underpinning morphological dormancy: a case study using &lt;/style&gt;&lt;style face="italic" font="default" size="100%"&gt;Apium graveolens&lt;/style&gt;&lt;style face="normal" font="default" size="100%"&gt; (Apiaceae)&lt;/style&gt;&lt;/title&gt;&lt;secondary-title&gt;The Plant Journal&lt;/secondary-title&gt;&lt;/titles&gt;&lt;periodical&gt;&lt;full-title&gt;The Plant Journal&lt;/full-title&gt;&lt;/periodical&gt;&lt;pages&gt;1020-1036&lt;/pages&gt;&lt;volume&gt;108&lt;/volume&gt;&lt;number&gt;4&lt;/number&gt;&lt;dates&gt;&lt;year&gt;2021&lt;/year&gt;&lt;/dates&gt;&lt;isbn&gt;0960-7412&lt;/isbn&gt;&lt;urls&gt;&lt;related-urls&gt;&lt;url&gt;https://onlinelibrary.wiley.com/doi/abs/10.1111/tpj.15489&lt;/url&gt;&lt;/related-urls&gt;&lt;/urls&gt;&lt;electronic-resource-num&gt;https://doi.org/10.1111/tpj.15489&lt;/electronic-resource-num&gt;&lt;/record&gt;&lt;/Cite&gt;&lt;/EndNote&gt;</w:instrText>
      </w:r>
      <w:r w:rsidR="005A487B">
        <w:rPr>
          <w:rFonts w:ascii="Aptos" w:hAnsi="Aptos" w:cs="Times New Roman"/>
          <w:sz w:val="24"/>
          <w:szCs w:val="24"/>
        </w:rPr>
        <w:fldChar w:fldCharType="separate"/>
      </w:r>
      <w:r w:rsidR="005A487B">
        <w:rPr>
          <w:rFonts w:ascii="Aptos" w:hAnsi="Aptos" w:cs="Times New Roman"/>
          <w:noProof/>
          <w:sz w:val="24"/>
          <w:szCs w:val="24"/>
        </w:rPr>
        <w:t>(Walker et al., 2021)</w:t>
      </w:r>
      <w:r w:rsidR="005A487B">
        <w:rPr>
          <w:rFonts w:ascii="Aptos" w:hAnsi="Aptos" w:cs="Times New Roman"/>
          <w:sz w:val="24"/>
          <w:szCs w:val="24"/>
        </w:rPr>
        <w:fldChar w:fldCharType="end"/>
      </w:r>
      <w:r w:rsidR="001F49EC">
        <w:rPr>
          <w:rFonts w:ascii="Aptos" w:hAnsi="Aptos" w:cs="Times New Roman"/>
          <w:sz w:val="24"/>
          <w:szCs w:val="24"/>
        </w:rPr>
        <w:t>.</w:t>
      </w:r>
      <w:r w:rsidR="00037E0B">
        <w:rPr>
          <w:rFonts w:ascii="Aptos" w:hAnsi="Aptos" w:cs="Times New Roman"/>
          <w:sz w:val="24"/>
          <w:szCs w:val="24"/>
        </w:rPr>
        <w:t xml:space="preserve"> </w:t>
      </w:r>
      <w:r w:rsidR="007165FB" w:rsidRPr="00B65EAD">
        <w:rPr>
          <w:rFonts w:ascii="Aptos" w:hAnsi="Aptos" w:cs="Times New Roman"/>
          <w:sz w:val="24"/>
          <w:szCs w:val="24"/>
        </w:rPr>
        <w:t>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 </w:instrText>
      </w:r>
      <w:r w:rsidR="00AA0F8C">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EN.CITE.DATA </w:instrText>
      </w:r>
      <w:r w:rsidR="00AA0F8C">
        <w:rPr>
          <w:rFonts w:ascii="Aptos" w:hAnsi="Aptos" w:cs="Times New Roman"/>
          <w:sz w:val="24"/>
          <w:szCs w:val="24"/>
        </w:rPr>
      </w:r>
      <w:r w:rsidR="00AA0F8C">
        <w:rPr>
          <w:rFonts w:ascii="Aptos" w:hAnsi="Aptos" w:cs="Times New Roman"/>
          <w:sz w:val="24"/>
          <w:szCs w:val="24"/>
        </w:rPr>
        <w:fldChar w:fldCharType="end"/>
      </w:r>
      <w:r w:rsidR="00E83662" w:rsidRPr="00B65EAD">
        <w:rPr>
          <w:rFonts w:ascii="Aptos" w:hAnsi="Aptos" w:cs="Times New Roman"/>
          <w:sz w:val="24"/>
          <w:szCs w:val="24"/>
        </w:rPr>
      </w:r>
      <w:r w:rsidR="00E83662" w:rsidRPr="00B65EAD">
        <w:rPr>
          <w:rFonts w:ascii="Aptos" w:hAnsi="Aptos" w:cs="Times New Roman"/>
          <w:sz w:val="24"/>
          <w:szCs w:val="24"/>
        </w:rPr>
        <w:fldChar w:fldCharType="separate"/>
      </w:r>
      <w:r w:rsidR="00AA0F8C">
        <w:rPr>
          <w:rFonts w:ascii="Aptos" w:hAnsi="Aptos" w:cs="Times New Roman"/>
          <w:noProof/>
          <w:sz w:val="24"/>
          <w:szCs w:val="24"/>
        </w:rPr>
        <w:t>(Baskin et al., 2000, Phartyal et al., 2009, Vandelook et al., 2007, Vandelook et al., 2009a, Blandino et al., 2019, Vandelook and Van Assche,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1C5F7A">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1387D437" w:rsidR="009A40D2" w:rsidRPr="00B65EAD" w:rsidRDefault="00B46ED5" w:rsidP="000F76F6">
      <w:pPr>
        <w:spacing w:before="120" w:after="120" w:line="480" w:lineRule="auto"/>
        <w:jc w:val="both"/>
        <w:rPr>
          <w:rFonts w:ascii="Aptos" w:hAnsi="Aptos" w:cs="Times New Roman"/>
          <w:sz w:val="24"/>
          <w:szCs w:val="24"/>
        </w:rPr>
      </w:pPr>
      <w:r>
        <w:rPr>
          <w:rFonts w:ascii="Aptos" w:hAnsi="Aptos" w:cs="Times New Roman"/>
          <w:sz w:val="24"/>
          <w:szCs w:val="24"/>
        </w:rPr>
        <w:t>Within-species b</w:t>
      </w:r>
      <w:r w:rsidR="00C90184" w:rsidRPr="00B65EAD">
        <w:rPr>
          <w:rFonts w:ascii="Aptos" w:hAnsi="Aptos" w:cs="Times New Roman"/>
          <w:sz w:val="24"/>
          <w:szCs w:val="24"/>
        </w:rPr>
        <w:t xml:space="preserve">iogeographical variation in several germination </w:t>
      </w:r>
      <w:r w:rsidR="001E074B">
        <w:rPr>
          <w:rFonts w:ascii="Aptos" w:hAnsi="Aptos" w:cs="Times New Roman"/>
          <w:sz w:val="24"/>
          <w:szCs w:val="24"/>
        </w:rPr>
        <w:t>parameters</w:t>
      </w:r>
      <w:r w:rsidR="001E074B" w:rsidRPr="00B65EAD">
        <w:rPr>
          <w:rFonts w:ascii="Aptos" w:hAnsi="Aptos" w:cs="Times New Roman"/>
          <w:sz w:val="24"/>
          <w:szCs w:val="24"/>
        </w:rPr>
        <w:t xml:space="preserve"> </w:t>
      </w:r>
      <w:r w:rsidR="00C90184" w:rsidRPr="00B65EAD">
        <w:rPr>
          <w:rFonts w:ascii="Aptos" w:hAnsi="Aptos" w:cs="Times New Roman"/>
          <w:sz w:val="24"/>
          <w:szCs w:val="24"/>
        </w:rPr>
        <w:t xml:space="preserve">is well documented. For example, seeds from </w:t>
      </w:r>
      <w:r w:rsidR="00074FE5" w:rsidRPr="00B65EAD">
        <w:rPr>
          <w:rFonts w:ascii="Aptos" w:hAnsi="Aptos" w:cs="Times New Roman"/>
          <w:sz w:val="24"/>
          <w:szCs w:val="24"/>
        </w:rPr>
        <w:t>warmer sites have been shown to have</w:t>
      </w:r>
      <w:r w:rsidR="00C90184" w:rsidRPr="00B65EAD">
        <w:rPr>
          <w:rFonts w:ascii="Aptos" w:hAnsi="Aptos" w:cs="Times New Roman"/>
          <w:sz w:val="24"/>
          <w:szCs w:val="24"/>
        </w:rPr>
        <w:t xml:space="preserve"> lower </w:t>
      </w:r>
      <w:r w:rsidR="00074FE5" w:rsidRPr="00B65EAD">
        <w:rPr>
          <w:rFonts w:ascii="Aptos" w:hAnsi="Aptos" w:cs="Times New Roman"/>
          <w:sz w:val="24"/>
          <w:szCs w:val="24"/>
        </w:rPr>
        <w:t>minimum</w:t>
      </w:r>
      <w:r w:rsidR="00C90184"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 </w:instrText>
      </w:r>
      <w:r w:rsidR="004059A8">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EN.CITE.DATA </w:instrText>
      </w:r>
      <w:r w:rsidR="004059A8">
        <w:rPr>
          <w:rFonts w:ascii="Aptos" w:hAnsi="Aptos" w:cs="Times New Roman"/>
          <w:sz w:val="24"/>
          <w:szCs w:val="24"/>
        </w:rPr>
      </w:r>
      <w:r w:rsidR="004059A8">
        <w:rPr>
          <w:rFonts w:ascii="Aptos" w:hAnsi="Aptos" w:cs="Times New Roman"/>
          <w:sz w:val="24"/>
          <w:szCs w:val="24"/>
        </w:rPr>
        <w:fldChar w:fldCharType="end"/>
      </w:r>
      <w:r w:rsidR="005E424C" w:rsidRPr="00B65EAD">
        <w:rPr>
          <w:rFonts w:ascii="Aptos" w:hAnsi="Aptos" w:cs="Times New Roman"/>
          <w:sz w:val="24"/>
          <w:szCs w:val="24"/>
        </w:rPr>
      </w:r>
      <w:r w:rsidR="005E424C" w:rsidRPr="00B65EAD">
        <w:rPr>
          <w:rFonts w:ascii="Aptos" w:hAnsi="Aptos" w:cs="Times New Roman"/>
          <w:sz w:val="24"/>
          <w:szCs w:val="24"/>
        </w:rPr>
        <w:fldChar w:fldCharType="separate"/>
      </w:r>
      <w:r w:rsidR="001C5F7A">
        <w:rPr>
          <w:rFonts w:ascii="Aptos" w:hAnsi="Aptos" w:cs="Times New Roman"/>
          <w:noProof/>
          <w:sz w:val="24"/>
          <w:szCs w:val="24"/>
        </w:rPr>
        <w:t>(Daws et al., 2004, Rosbakh and Poschlod, 2015)</w:t>
      </w:r>
      <w:r w:rsidR="005E424C" w:rsidRPr="00B65EAD">
        <w:rPr>
          <w:rFonts w:ascii="Aptos" w:hAnsi="Aptos" w:cs="Times New Roman"/>
          <w:sz w:val="24"/>
          <w:szCs w:val="24"/>
        </w:rPr>
        <w:fldChar w:fldCharType="end"/>
      </w:r>
      <w:r w:rsidR="00C90184"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r w:rsidR="0086146B">
        <w:rPr>
          <w:rFonts w:ascii="Aptos" w:hAnsi="Aptos" w:cs="Times New Roman"/>
          <w:sz w:val="24"/>
          <w:szCs w:val="24"/>
        </w:rPr>
        <w:t>:</w:t>
      </w:r>
      <w:r w:rsidR="002E0209">
        <w:rPr>
          <w:rFonts w:ascii="Aptos" w:hAnsi="Aptos" w:cs="Times New Roman"/>
          <w:sz w:val="24"/>
          <w:szCs w:val="24"/>
        </w:rPr>
        <w:t xml:space="preserve"> </w:t>
      </w:r>
      <w:r w:rsidR="009A40D2" w:rsidRPr="00B65EAD">
        <w:rPr>
          <w:rFonts w:ascii="Aptos" w:hAnsi="Aptos" w:cs="Times New Roman"/>
          <w:sz w:val="24"/>
          <w:szCs w:val="24"/>
        </w:rPr>
        <w:t>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C464AF">
        <w:rPr>
          <w:rFonts w:ascii="Aptos" w:hAnsi="Aptos" w:cs="Times New Roman"/>
          <w:sz w:val="24"/>
          <w:szCs w:val="24"/>
        </w:rPr>
        <w:instrText xml:space="preserve"> ADDIN EN.CITE &lt;EndNote&gt;&lt;Cite&gt;&lt;Author&gt;Allen&lt;/Author&gt;&lt;Year&gt;1998&lt;/Year&gt;&lt;RecNum&gt;3626&lt;/RecNum&gt;&lt;DisplayText&gt;(Allen and Meyer, 1998, Fenner, 1991)&lt;/DisplayText&gt;&lt;record&gt;&lt;rec-number&gt;3626&lt;/rec-number&gt;&lt;foreign-keys&gt;&lt;key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Cite&gt;&lt;Author&gt;Fenner&lt;/Author&gt;&lt;Year&gt;1991&lt;/Year&gt;&lt;RecNum&gt;2886&lt;/RecNum&gt;&lt;record&gt;&lt;rec-number&gt;2886&lt;/rec-number&gt;&lt;foreign-keys&gt;&lt;key app="EN" db-id="z5wrr0e0ozfsviesxxlp0rpfxdvdtt9a95t2" timestamp="1584456161"&gt;2886&lt;/key&gt;&lt;/foreign-keys&gt;&lt;ref-type name="Journal Article"&gt;17&lt;/ref-type&gt;&lt;contributors&gt;&lt;authors&gt;&lt;author&gt;Fenner, Michael&lt;/author&gt;&lt;/authors&gt;&lt;/contributors&gt;&lt;titles&gt;&lt;title&gt;The effects of the parent environment on seed germinability&lt;/title&gt;&lt;secondary-title&gt;Seed Science Research&lt;/secondary-title&gt;&lt;/titles&gt;&lt;periodical&gt;&lt;full-title&gt;Seed Science Research&lt;/full-title&gt;&lt;/periodical&gt;&lt;pages&gt;75-84&lt;/pages&gt;&lt;volume&gt;1&lt;/volume&gt;&lt;keywords&gt;&lt;keyword&gt;Dormancy&lt;/keyword&gt;&lt;keyword&gt;Dormancy variability&lt;/keyword&gt;&lt;keyword&gt;Maternal effects&lt;/keyword&gt;&lt;keyword&gt;Parental environment effects&lt;/keyword&gt;&lt;keyword&gt;common garden&lt;/keyword&gt;&lt;/keywords&gt;&lt;dates&gt;&lt;year&gt;1991&lt;/year&gt;&lt;/dates&gt;&lt;urls&gt;&lt;/urls&gt;&lt;/record&gt;&lt;/Cite&gt;&lt;/EndNote&gt;</w:instrText>
      </w:r>
      <w:r w:rsidR="00043672" w:rsidRPr="00B65EAD">
        <w:rPr>
          <w:rFonts w:ascii="Aptos" w:hAnsi="Aptos" w:cs="Times New Roman"/>
          <w:sz w:val="24"/>
          <w:szCs w:val="24"/>
        </w:rPr>
        <w:fldChar w:fldCharType="separate"/>
      </w:r>
      <w:r w:rsidR="00C464AF">
        <w:rPr>
          <w:rFonts w:ascii="Aptos" w:hAnsi="Aptos" w:cs="Times New Roman"/>
          <w:noProof/>
          <w:sz w:val="24"/>
          <w:szCs w:val="24"/>
        </w:rPr>
        <w:t>(Allen and Meyer, 1998, Fenner, 1991)</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00C90184" w:rsidRPr="00B65EAD">
        <w:rPr>
          <w:rFonts w:ascii="Aptos" w:hAnsi="Aptos" w:cs="Times New Roman"/>
          <w:sz w:val="24"/>
          <w:szCs w:val="24"/>
        </w:rPr>
        <w:t>However,</w:t>
      </w:r>
      <w:r w:rsidR="002E0209">
        <w:rPr>
          <w:rFonts w:ascii="Aptos" w:hAnsi="Aptos" w:cs="Times New Roman"/>
          <w:sz w:val="24"/>
          <w:szCs w:val="24"/>
        </w:rPr>
        <w:t xml:space="preserve"> </w:t>
      </w:r>
      <w:r w:rsidR="00C90184" w:rsidRPr="00B65EAD">
        <w:rPr>
          <w:rFonts w:ascii="Aptos" w:hAnsi="Aptos" w:cs="Times New Roman"/>
          <w:sz w:val="24"/>
          <w:szCs w:val="24"/>
        </w:rPr>
        <w:t xml:space="preserve">much less research has been dedicated to </w:t>
      </w:r>
      <w:r w:rsidR="00CA7D9F" w:rsidRPr="00B65EAD">
        <w:rPr>
          <w:rFonts w:ascii="Aptos" w:hAnsi="Aptos" w:cs="Times New Roman"/>
          <w:sz w:val="24"/>
          <w:szCs w:val="24"/>
        </w:rPr>
        <w:t>traits related to post-dispersal</w:t>
      </w:r>
      <w:r w:rsidR="00C90184"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7A3CF0">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Costantino&lt;/author&gt;&lt;/authors&gt;&lt;/contributors&gt;&lt;titles&gt;&lt;title&gt;&lt;style face="normal" font="default" size="100%"&gt;Habitat-correlated seed germination behaviour in populations of wood anemone (&lt;/style&gt;&lt;style face="italic" font="default" size="100%"&gt;Anemone nemorosa&lt;/style&gt;&lt;style face="normal" font="default" size="100%"&gt; L.) from northern Italy&lt;/style&gt;&lt;/title&gt;&lt;secondary-title&gt;Seed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1C5F7A">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00C90184" w:rsidRPr="00B65EAD">
        <w:rPr>
          <w:rFonts w:ascii="Aptos" w:hAnsi="Aptos" w:cs="Times New Roman"/>
          <w:sz w:val="24"/>
          <w:szCs w:val="24"/>
        </w:rPr>
        <w:t xml:space="preserve">compared </w:t>
      </w:r>
      <w:r w:rsidR="00A57F6F">
        <w:rPr>
          <w:rFonts w:ascii="Aptos" w:hAnsi="Aptos" w:cs="Times New Roman"/>
          <w:sz w:val="24"/>
          <w:szCs w:val="24"/>
        </w:rPr>
        <w:t>post-dispersal embryo growth</w:t>
      </w:r>
      <w:r w:rsidR="00C90184" w:rsidRPr="00B65EAD">
        <w:rPr>
          <w:rFonts w:ascii="Aptos" w:hAnsi="Aptos" w:cs="Times New Roman"/>
          <w:sz w:val="24"/>
          <w:szCs w:val="24"/>
        </w:rPr>
        <w:t xml:space="preserve"> between mountain and lowland populations of the temperate woodland forb </w:t>
      </w:r>
      <w:r w:rsidR="00C90184"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00C90184" w:rsidRPr="00B65EAD">
        <w:rPr>
          <w:rFonts w:ascii="Aptos" w:hAnsi="Aptos" w:cs="Times New Roman"/>
          <w:sz w:val="24"/>
          <w:szCs w:val="24"/>
        </w:rPr>
        <w:t xml:space="preserve"> </w:t>
      </w:r>
      <w:r w:rsidR="007B662C" w:rsidRPr="00B65EAD">
        <w:rPr>
          <w:rFonts w:ascii="Aptos" w:hAnsi="Aptos" w:cs="Times New Roman"/>
          <w:sz w:val="24"/>
          <w:szCs w:val="24"/>
        </w:rPr>
        <w:t>e</w:t>
      </w:r>
      <w:r w:rsidR="00C90184" w:rsidRPr="00B65EAD">
        <w:rPr>
          <w:rFonts w:ascii="Aptos" w:hAnsi="Aptos" w:cs="Times New Roman"/>
          <w:sz w:val="24"/>
          <w:szCs w:val="24"/>
        </w:rPr>
        <w:t xml:space="preserve">mbryo size at dispersal was similar in all the </w:t>
      </w:r>
      <w:r w:rsidR="00C90184" w:rsidRPr="00B65EAD">
        <w:rPr>
          <w:rFonts w:ascii="Aptos" w:hAnsi="Aptos" w:cs="Times New Roman"/>
          <w:sz w:val="24"/>
          <w:szCs w:val="24"/>
        </w:rPr>
        <w:lastRenderedPageBreak/>
        <w:t xml:space="preserve">populations, embryo growth at cool temperatures was faster in the mountain population. </w:t>
      </w:r>
      <w:r w:rsidR="00C90184" w:rsidRPr="00750753">
        <w:rPr>
          <w:rFonts w:ascii="Aptos" w:hAnsi="Aptos" w:cs="Times New Roman"/>
          <w:sz w:val="24"/>
          <w:szCs w:val="24"/>
        </w:rPr>
        <w:t>This suggest</w:t>
      </w:r>
      <w:r w:rsidR="00CB5E98" w:rsidRPr="00750753">
        <w:rPr>
          <w:rFonts w:ascii="Aptos" w:hAnsi="Aptos" w:cs="Times New Roman"/>
          <w:sz w:val="24"/>
          <w:szCs w:val="24"/>
        </w:rPr>
        <w:t>s</w:t>
      </w:r>
      <w:r w:rsidR="00C90184" w:rsidRPr="00750753">
        <w:rPr>
          <w:rFonts w:ascii="Aptos" w:hAnsi="Aptos" w:cs="Times New Roman"/>
          <w:sz w:val="24"/>
          <w:szCs w:val="24"/>
        </w:rPr>
        <w:t xml:space="preserve"> a capacity of </w:t>
      </w:r>
      <w:r w:rsidR="00EF4437" w:rsidRPr="00750753">
        <w:rPr>
          <w:rFonts w:ascii="Aptos" w:hAnsi="Aptos" w:cs="Times New Roman"/>
          <w:sz w:val="24"/>
          <w:szCs w:val="24"/>
        </w:rPr>
        <w:t>post-dispersa</w:t>
      </w:r>
      <w:r w:rsidR="00750753" w:rsidRPr="00750753">
        <w:rPr>
          <w:rFonts w:ascii="Aptos" w:hAnsi="Aptos" w:cs="Times New Roman"/>
          <w:sz w:val="24"/>
          <w:szCs w:val="24"/>
        </w:rPr>
        <w:t>l embryo growth</w:t>
      </w:r>
      <w:r w:rsidR="00C90184" w:rsidRPr="00750753">
        <w:rPr>
          <w:rFonts w:ascii="Aptos" w:hAnsi="Aptos" w:cs="Times New Roman"/>
          <w:sz w:val="24"/>
          <w:szCs w:val="24"/>
        </w:rPr>
        <w:t xml:space="preserve"> to adapt to local conditions, either by local adaptation or phenotypic plasticity, analogous to that </w:t>
      </w:r>
      <w:r w:rsidR="00227DBC" w:rsidRPr="00750753">
        <w:rPr>
          <w:rFonts w:ascii="Aptos" w:hAnsi="Aptos" w:cs="Times New Roman"/>
          <w:sz w:val="24"/>
          <w:szCs w:val="24"/>
        </w:rPr>
        <w:t>shown by</w:t>
      </w:r>
      <w:r w:rsidR="00C90184" w:rsidRPr="00750753">
        <w:rPr>
          <w:rFonts w:ascii="Aptos" w:hAnsi="Aptos" w:cs="Times New Roman"/>
          <w:sz w:val="24"/>
          <w:szCs w:val="24"/>
        </w:rPr>
        <w:t xml:space="preserve"> </w:t>
      </w:r>
      <w:r w:rsidR="00750753" w:rsidRPr="00750753">
        <w:rPr>
          <w:rFonts w:ascii="Aptos" w:hAnsi="Aptos" w:cs="Times New Roman"/>
          <w:sz w:val="24"/>
          <w:szCs w:val="24"/>
        </w:rPr>
        <w:t>other seed traits</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227DBC" w:rsidRPr="00B65EAD">
        <w:rPr>
          <w:rFonts w:ascii="Aptos" w:hAnsi="Aptos" w:cs="Times New Roman"/>
          <w:sz w:val="24"/>
          <w:szCs w:val="24"/>
        </w:rPr>
      </w:r>
      <w:r w:rsidR="00227DBC" w:rsidRPr="00B65EAD">
        <w:rPr>
          <w:rFonts w:ascii="Aptos" w:hAnsi="Aptos" w:cs="Times New Roman"/>
          <w:sz w:val="24"/>
          <w:szCs w:val="24"/>
        </w:rPr>
        <w:fldChar w:fldCharType="separate"/>
      </w:r>
      <w:r w:rsidR="001C5F7A">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00C90184" w:rsidRPr="00B65EAD">
        <w:rPr>
          <w:rFonts w:ascii="Aptos" w:hAnsi="Aptos" w:cs="Times New Roman"/>
          <w:sz w:val="24"/>
          <w:szCs w:val="24"/>
        </w:rPr>
        <w:t xml:space="preserve">. </w:t>
      </w:r>
      <w:r w:rsidR="00537590">
        <w:rPr>
          <w:rFonts w:ascii="Aptos" w:hAnsi="Aptos" w:cs="Times New Roman"/>
          <w:sz w:val="24"/>
          <w:szCs w:val="24"/>
        </w:rPr>
        <w:t xml:space="preserve">However, </w:t>
      </w:r>
      <w:r w:rsidR="00434709">
        <w:rPr>
          <w:rFonts w:ascii="Aptos" w:hAnsi="Aptos" w:cs="Times New Roman"/>
          <w:sz w:val="24"/>
          <w:szCs w:val="24"/>
        </w:rPr>
        <w:fldChar w:fldCharType="begin"/>
      </w:r>
      <w:r w:rsidR="00434709">
        <w:rPr>
          <w:rFonts w:ascii="Aptos" w:hAnsi="Aptos" w:cs="Times New Roman"/>
          <w:sz w:val="24"/>
          <w:szCs w:val="24"/>
        </w:rPr>
        <w:instrText xml:space="preserve"> ADDIN EN.CITE &lt;EndNote&gt;&lt;Cite AuthorYear="1"&gt;&lt;Author&gt;Porceddu&lt;/Author&gt;&lt;Year&gt;2017&lt;/Year&gt;&lt;RecNum&gt;2323&lt;/RecNum&gt;&lt;DisplayText&gt;Porceddu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434709">
        <w:rPr>
          <w:rFonts w:ascii="Aptos" w:hAnsi="Aptos" w:cs="Times New Roman"/>
          <w:sz w:val="24"/>
          <w:szCs w:val="24"/>
        </w:rPr>
        <w:fldChar w:fldCharType="separate"/>
      </w:r>
      <w:r w:rsidR="00434709">
        <w:rPr>
          <w:rFonts w:ascii="Aptos" w:hAnsi="Aptos" w:cs="Times New Roman"/>
          <w:noProof/>
          <w:sz w:val="24"/>
          <w:szCs w:val="24"/>
        </w:rPr>
        <w:t>Porceddu et al. (2017)</w:t>
      </w:r>
      <w:r w:rsidR="00434709">
        <w:rPr>
          <w:rFonts w:ascii="Aptos" w:hAnsi="Aptos" w:cs="Times New Roman"/>
          <w:sz w:val="24"/>
          <w:szCs w:val="24"/>
        </w:rPr>
        <w:fldChar w:fldCharType="end"/>
      </w:r>
      <w:r w:rsidR="00434709">
        <w:rPr>
          <w:rFonts w:ascii="Aptos" w:hAnsi="Aptos" w:cs="Times New Roman"/>
          <w:sz w:val="24"/>
          <w:szCs w:val="24"/>
        </w:rPr>
        <w:t xml:space="preserve"> </w:t>
      </w:r>
      <w:r w:rsidR="00537590">
        <w:rPr>
          <w:rFonts w:ascii="Aptos" w:hAnsi="Aptos" w:cs="Times New Roman"/>
          <w:sz w:val="24"/>
          <w:szCs w:val="24"/>
        </w:rPr>
        <w:t xml:space="preserve">found no variation in the thermal thresholds for embryo growth in two closely located populations of </w:t>
      </w:r>
      <w:r w:rsidR="00434709" w:rsidRPr="00AF285F">
        <w:rPr>
          <w:rFonts w:ascii="Aptos" w:hAnsi="Aptos" w:cs="Times New Roman"/>
          <w:i/>
          <w:iCs/>
          <w:sz w:val="24"/>
          <w:szCs w:val="24"/>
        </w:rPr>
        <w:t>Aquilegia barbaricina</w:t>
      </w:r>
      <w:r w:rsidR="00434709">
        <w:rPr>
          <w:rFonts w:ascii="Aptos" w:hAnsi="Aptos" w:cs="Times New Roman"/>
          <w:sz w:val="24"/>
          <w:szCs w:val="24"/>
        </w:rPr>
        <w:t xml:space="preserve">. </w:t>
      </w:r>
      <w:r w:rsidR="00C90184" w:rsidRPr="00B65EAD">
        <w:rPr>
          <w:rFonts w:ascii="Aptos" w:hAnsi="Aptos" w:cs="Times New Roman"/>
          <w:sz w:val="24"/>
          <w:szCs w:val="24"/>
        </w:rPr>
        <w:t xml:space="preserve">Further research is warranted, to measure the thermal thresholds for </w:t>
      </w:r>
      <w:r w:rsidR="00216611" w:rsidRPr="00B65EAD">
        <w:rPr>
          <w:rFonts w:ascii="Aptos" w:hAnsi="Aptos" w:cs="Times New Roman"/>
          <w:sz w:val="24"/>
          <w:szCs w:val="24"/>
        </w:rPr>
        <w:t xml:space="preserve">post-dispersal </w:t>
      </w:r>
      <w:r w:rsidR="00C90184" w:rsidRPr="00B65EAD">
        <w:rPr>
          <w:rFonts w:ascii="Aptos" w:hAnsi="Aptos" w:cs="Times New Roman"/>
          <w:sz w:val="24"/>
          <w:szCs w:val="24"/>
        </w:rPr>
        <w:t xml:space="preserve">embryo growth across </w:t>
      </w:r>
      <w:r w:rsidR="001B60E3">
        <w:rPr>
          <w:rFonts w:ascii="Aptos" w:hAnsi="Aptos" w:cs="Times New Roman"/>
          <w:sz w:val="24"/>
          <w:szCs w:val="24"/>
        </w:rPr>
        <w:t>large</w:t>
      </w:r>
      <w:r w:rsidR="00C90184" w:rsidRPr="00B65EAD">
        <w:rPr>
          <w:rFonts w:ascii="Aptos" w:hAnsi="Aptos" w:cs="Times New Roman"/>
          <w:sz w:val="24"/>
          <w:szCs w:val="24"/>
        </w:rPr>
        <w:t xml:space="preserve"> </w:t>
      </w:r>
      <w:r w:rsidR="00216611" w:rsidRPr="00B65EAD">
        <w:rPr>
          <w:rFonts w:ascii="Aptos" w:hAnsi="Aptos" w:cs="Times New Roman"/>
          <w:sz w:val="24"/>
          <w:szCs w:val="24"/>
        </w:rPr>
        <w:t>bio</w:t>
      </w:r>
      <w:r w:rsidR="00C90184"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w:t>
      </w:r>
    </w:p>
    <w:p w14:paraId="6E50F9E8" w14:textId="1F770DCD" w:rsidR="00284762" w:rsidRPr="00B65EAD" w:rsidRDefault="00451367"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w:t>
      </w:r>
      <w:r w:rsidR="00AB2498" w:rsidRPr="00B65EAD">
        <w:rPr>
          <w:rFonts w:ascii="Aptos" w:hAnsi="Aptos" w:cs="Times New Roman"/>
          <w:sz w:val="24"/>
          <w:szCs w:val="24"/>
        </w:rPr>
        <w:t xml:space="preserve">To our knowledge, </w:t>
      </w:r>
      <w:r w:rsidR="00AB2498">
        <w:rPr>
          <w:rFonts w:ascii="Aptos" w:hAnsi="Aptos" w:cs="Times New Roman"/>
          <w:sz w:val="24"/>
          <w:szCs w:val="24"/>
        </w:rPr>
        <w:t xml:space="preserve">this is the first </w:t>
      </w:r>
      <w:r w:rsidR="00AB2498" w:rsidRPr="00B65EAD">
        <w:rPr>
          <w:rFonts w:ascii="Aptos" w:hAnsi="Aptos" w:cs="Times New Roman"/>
          <w:sz w:val="24"/>
          <w:szCs w:val="24"/>
        </w:rPr>
        <w:t xml:space="preserve">study </w:t>
      </w:r>
      <w:r w:rsidR="00AB2498">
        <w:rPr>
          <w:rFonts w:ascii="Aptos" w:hAnsi="Aptos" w:cs="Times New Roman"/>
          <w:sz w:val="24"/>
          <w:szCs w:val="24"/>
        </w:rPr>
        <w:t xml:space="preserve">to quantify the </w:t>
      </w:r>
      <w:r w:rsidR="00AB2498" w:rsidRPr="00B65EAD">
        <w:rPr>
          <w:rFonts w:ascii="Aptos" w:hAnsi="Aptos" w:cs="Times New Roman"/>
          <w:sz w:val="24"/>
          <w:szCs w:val="24"/>
        </w:rPr>
        <w:t>thermal</w:t>
      </w:r>
      <w:r w:rsidR="00AB2498">
        <w:rPr>
          <w:rFonts w:ascii="Aptos" w:hAnsi="Aptos" w:cs="Times New Roman"/>
          <w:sz w:val="24"/>
          <w:szCs w:val="24"/>
        </w:rPr>
        <w:t xml:space="preserve"> thresholds that </w:t>
      </w:r>
      <w:r w:rsidR="00AB2498" w:rsidRPr="00B65EAD">
        <w:rPr>
          <w:rFonts w:ascii="Aptos" w:hAnsi="Aptos" w:cs="Times New Roman"/>
          <w:sz w:val="24"/>
          <w:szCs w:val="24"/>
        </w:rPr>
        <w:t>regulat</w:t>
      </w:r>
      <w:r w:rsidR="00AB2498">
        <w:rPr>
          <w:rFonts w:ascii="Aptos" w:hAnsi="Aptos" w:cs="Times New Roman"/>
          <w:sz w:val="24"/>
          <w:szCs w:val="24"/>
        </w:rPr>
        <w:t xml:space="preserve">e </w:t>
      </w:r>
      <w:r w:rsidR="00AB2498" w:rsidRPr="00B65EAD">
        <w:rPr>
          <w:rFonts w:ascii="Aptos" w:hAnsi="Aptos" w:cs="Times New Roman"/>
          <w:sz w:val="24"/>
          <w:szCs w:val="24"/>
        </w:rPr>
        <w:t xml:space="preserve">embryo growth </w:t>
      </w:r>
      <w:r w:rsidR="00AB2498">
        <w:rPr>
          <w:rFonts w:ascii="Aptos" w:hAnsi="Aptos" w:cs="Times New Roman"/>
          <w:sz w:val="24"/>
          <w:szCs w:val="24"/>
        </w:rPr>
        <w:t xml:space="preserve">rate </w:t>
      </w:r>
      <w:r w:rsidR="00AB2498" w:rsidRPr="00B65EAD">
        <w:rPr>
          <w:rFonts w:ascii="Aptos" w:hAnsi="Aptos" w:cs="Times New Roman"/>
          <w:sz w:val="24"/>
          <w:szCs w:val="24"/>
        </w:rPr>
        <w:t>across the whole latitudinal distribution of a species.</w:t>
      </w:r>
      <w:r w:rsidR="00AB2498">
        <w:rPr>
          <w:rFonts w:ascii="Aptos" w:hAnsi="Aptos" w:cs="Times New Roman"/>
          <w:sz w:val="24"/>
          <w:szCs w:val="24"/>
        </w:rPr>
        <w:t xml:space="preserve"> </w:t>
      </w:r>
      <w:r w:rsidR="00530F16" w:rsidRPr="00B65EAD">
        <w:rPr>
          <w:rFonts w:ascii="Aptos" w:hAnsi="Aptos" w:cs="Times New Roman"/>
          <w:sz w:val="24"/>
          <w:szCs w:val="24"/>
        </w:rPr>
        <w:t xml:space="preserve">To do this, we develop a model of embryo growth as a function of temperature to describe its cardinal temperatures for embryo growth. </w:t>
      </w:r>
      <w:r w:rsidR="00254D8C">
        <w:rPr>
          <w:rFonts w:ascii="Aptos" w:hAnsi="Aptos" w:cs="Times New Roman"/>
          <w:sz w:val="24"/>
          <w:szCs w:val="24"/>
        </w:rPr>
        <w:t>It has been shown</w:t>
      </w:r>
      <w:r w:rsidR="005B7631" w:rsidRPr="00B65EAD">
        <w:rPr>
          <w:rFonts w:ascii="Aptos" w:hAnsi="Aptos" w:cs="Times New Roman"/>
          <w:sz w:val="24"/>
          <w:szCs w:val="24"/>
        </w:rPr>
        <w:t xml:space="preserve">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r w:rsidR="003B2C5D">
        <w:rPr>
          <w:rFonts w:ascii="Aptos" w:hAnsi="Aptos" w:cs="Times New Roman"/>
          <w:sz w:val="24"/>
          <w:szCs w:val="24"/>
        </w:rPr>
        <w:t>is sp</w:t>
      </w:r>
      <w:r w:rsidR="005B7631" w:rsidRPr="00B65EAD">
        <w:rPr>
          <w:rFonts w:ascii="Aptos" w:hAnsi="Aptos" w:cs="Times New Roman"/>
          <w:sz w:val="24"/>
          <w:szCs w:val="24"/>
        </w:rPr>
        <w:t>e</w:t>
      </w:r>
      <w:r w:rsidR="003B2C5D">
        <w:rPr>
          <w:rFonts w:ascii="Aptos" w:hAnsi="Aptos" w:cs="Times New Roman"/>
          <w:sz w:val="24"/>
          <w:szCs w:val="24"/>
        </w:rPr>
        <w:t xml:space="preserve">cies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3B2C5D">
        <w:rPr>
          <w:rFonts w:ascii="Aptos" w:hAnsi="Aptos" w:cs="Times New Roman"/>
          <w:sz w:val="24"/>
          <w:szCs w:val="24"/>
        </w:rPr>
        <w:t>optimally</w:t>
      </w:r>
      <w:r w:rsidR="002E0209">
        <w:rPr>
          <w:rFonts w:ascii="Aptos" w:hAnsi="Aptos" w:cs="Times New Roman"/>
          <w:sz w:val="24"/>
          <w:szCs w:val="24"/>
        </w:rPr>
        <w:t xml:space="preserve"> </w:t>
      </w:r>
      <w:r w:rsidR="005B7631" w:rsidRPr="00B65EAD">
        <w:rPr>
          <w:rFonts w:ascii="Aptos" w:hAnsi="Aptos" w:cs="Times New Roman"/>
          <w:sz w:val="24"/>
          <w:szCs w:val="24"/>
        </w:rPr>
        <w:t>around 5 °C</w:t>
      </w:r>
      <w:r w:rsidR="00254D8C">
        <w:rPr>
          <w:rFonts w:ascii="Aptos" w:hAnsi="Aptos" w:cs="Times New Roman"/>
          <w:sz w:val="24"/>
          <w:szCs w:val="24"/>
        </w:rPr>
        <w:t xml:space="preserve"> </w:t>
      </w:r>
      <w:r w:rsidR="00254D8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254D8C"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254D8C" w:rsidRPr="00B65EAD">
        <w:rPr>
          <w:rFonts w:ascii="Aptos" w:hAnsi="Aptos" w:cs="Times New Roman"/>
          <w:sz w:val="24"/>
          <w:szCs w:val="24"/>
        </w:rPr>
        <w:fldChar w:fldCharType="end"/>
      </w:r>
      <w:r w:rsidR="005B7631" w:rsidRPr="00B65EAD">
        <w:rPr>
          <w:rFonts w:ascii="Aptos" w:hAnsi="Aptos" w:cs="Times New Roman"/>
          <w:sz w:val="24"/>
          <w:szCs w:val="24"/>
        </w:rPr>
        <w:t>.</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w:t>
      </w:r>
      <w:r w:rsidR="00C25EFB">
        <w:rPr>
          <w:rFonts w:ascii="Aptos" w:hAnsi="Aptos" w:cs="Times New Roman"/>
          <w:sz w:val="24"/>
          <w:szCs w:val="24"/>
        </w:rPr>
        <w:t>’ regeneration</w:t>
      </w:r>
      <w:r w:rsidR="000D151E" w:rsidRPr="00B65EAD">
        <w:rPr>
          <w:rFonts w:ascii="Aptos" w:hAnsi="Aptos" w:cs="Times New Roman"/>
          <w:sz w:val="24"/>
          <w:szCs w:val="24"/>
        </w:rPr>
        <w:t xml:space="preserve"> vulnerable to</w:t>
      </w:r>
      <w:r w:rsidR="002765FC" w:rsidRPr="00B65EAD">
        <w:rPr>
          <w:rFonts w:ascii="Aptos" w:hAnsi="Aptos" w:cs="Times New Roman"/>
          <w:sz w:val="24"/>
          <w:szCs w:val="24"/>
        </w:rPr>
        <w:t xml:space="preserve"> climate</w:t>
      </w:r>
      <w:r w:rsidR="00C25EFB">
        <w:rPr>
          <w:rFonts w:ascii="Aptos" w:hAnsi="Aptos" w:cs="Times New Roman"/>
          <w:sz w:val="24"/>
          <w:szCs w:val="24"/>
        </w:rPr>
        <w:t xml:space="preserve"> change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1C5F7A">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w:t>
      </w:r>
      <w:del w:id="0" w:author="EDUARDO FERNANDEZ PASCUAL" w:date="2024-11-06T14:23:00Z" w16du:dateUtc="2024-11-06T13:23:00Z">
        <w:r w:rsidR="00ED54C7" w:rsidRPr="00B65EAD" w:rsidDel="001A1697">
          <w:rPr>
            <w:rFonts w:ascii="Aptos" w:hAnsi="Aptos" w:cs="Times New Roman"/>
            <w:sz w:val="24"/>
            <w:szCs w:val="24"/>
          </w:rPr>
          <w:delText xml:space="preserve">some </w:delText>
        </w:r>
      </w:del>
      <w:r w:rsidR="00ED54C7" w:rsidRPr="00B65EAD">
        <w:rPr>
          <w:rFonts w:ascii="Aptos" w:hAnsi="Aptos" w:cs="Times New Roman"/>
          <w:sz w:val="24"/>
          <w:szCs w:val="24"/>
        </w:rPr>
        <w:t>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r w:rsidR="003B2C5D">
        <w:rPr>
          <w:rFonts w:ascii="Aptos" w:hAnsi="Aptos" w:cs="Times New Roman"/>
          <w:sz w:val="24"/>
          <w:szCs w:val="24"/>
        </w:rPr>
        <w:t xml:space="preserve">ver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 xml:space="preserve">the variation of thermal thresholds will be related to bioclimatic features </w:t>
      </w:r>
      <w:r w:rsidR="00800531" w:rsidRPr="00B65EAD">
        <w:rPr>
          <w:rFonts w:ascii="Aptos" w:hAnsi="Aptos" w:cs="Times New Roman"/>
          <w:sz w:val="24"/>
          <w:szCs w:val="24"/>
        </w:rPr>
        <w:lastRenderedPageBreak/>
        <w:t>along the latitudinal gradient.</w:t>
      </w:r>
      <w:r w:rsidR="00A768AA" w:rsidRPr="00B65EAD">
        <w:rPr>
          <w:rFonts w:ascii="Aptos" w:hAnsi="Aptos" w:cs="Times New Roman"/>
          <w:sz w:val="24"/>
          <w:szCs w:val="24"/>
        </w:rPr>
        <w:t xml:space="preserve"> </w:t>
      </w:r>
      <w:r w:rsidR="000A61D0">
        <w:rPr>
          <w:rFonts w:ascii="Aptos" w:hAnsi="Aptos" w:cs="Times New Roman"/>
          <w:sz w:val="24"/>
          <w:szCs w:val="24"/>
        </w:rPr>
        <w:t>Specifically, w</w:t>
      </w:r>
      <w:r w:rsidR="00AB5F26" w:rsidRPr="00B65EAD">
        <w:rPr>
          <w:rFonts w:ascii="Aptos" w:hAnsi="Aptos" w:cs="Times New Roman"/>
          <w:sz w:val="24"/>
          <w:szCs w:val="24"/>
        </w:rPr>
        <w:t>e</w:t>
      </w:r>
      <w:r w:rsidR="00A768AA" w:rsidRPr="00B65EAD">
        <w:rPr>
          <w:rFonts w:ascii="Aptos" w:hAnsi="Aptos" w:cs="Times New Roman"/>
          <w:sz w:val="24"/>
          <w:szCs w:val="24"/>
        </w:rPr>
        <w:t xml:space="preserv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high </w:t>
      </w:r>
      <w:r w:rsidR="00A768AA" w:rsidRPr="00B65EAD">
        <w:rPr>
          <w:rFonts w:ascii="Aptos" w:hAnsi="Aptos" w:cs="Times New Roman"/>
          <w:sz w:val="24"/>
          <w:szCs w:val="24"/>
        </w:rPr>
        <w:t xml:space="preserve">maximum </w:t>
      </w:r>
      <w:r w:rsidR="00E30E2D" w:rsidRPr="00B65EAD">
        <w:rPr>
          <w:rFonts w:ascii="Aptos" w:hAnsi="Aptos" w:cs="Times New Roman"/>
          <w:sz w:val="24"/>
          <w:szCs w:val="24"/>
        </w:rPr>
        <w:t xml:space="preserve">temperatures </w:t>
      </w:r>
      <w:r w:rsidR="00E30E2D">
        <w:rPr>
          <w:rFonts w:ascii="Aptos" w:hAnsi="Aptos" w:cs="Times New Roman"/>
          <w:sz w:val="24"/>
          <w:szCs w:val="24"/>
        </w:rPr>
        <w:t>and</w:t>
      </w:r>
      <w:r w:rsidR="00A768AA" w:rsidRPr="00B65EAD">
        <w:rPr>
          <w:rFonts w:ascii="Aptos" w:hAnsi="Aptos" w:cs="Times New Roman"/>
          <w:sz w:val="24"/>
          <w:szCs w:val="24"/>
        </w:rPr>
        <w:t xml:space="preserve">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725E11DE" w:rsidR="00D305AB"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i/>
          <w:sz w:val="24"/>
          <w:szCs w:val="24"/>
        </w:rPr>
        <w:t>Conopodium majus</w:t>
      </w:r>
      <w:r w:rsidRPr="00B65EAD">
        <w:rPr>
          <w:rFonts w:ascii="Aptos" w:hAnsi="Aptos" w:cs="Times New Roman"/>
          <w:sz w:val="24"/>
          <w:szCs w:val="24"/>
        </w:rPr>
        <w:t xml:space="preserv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1C5F7A">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00EF501A" w:rsidRPr="00AF285F">
        <w:rPr>
          <w:rFonts w:ascii="Aptos" w:hAnsi="Aptos" w:cs="Times New Roman"/>
          <w:i/>
          <w:iCs/>
          <w:sz w:val="24"/>
          <w:szCs w:val="24"/>
        </w:rPr>
        <w:t>Conopodium majus</w:t>
      </w:r>
      <w:r w:rsidR="00EF501A">
        <w:rPr>
          <w:rFonts w:ascii="Aptos" w:hAnsi="Aptos" w:cs="Times New Roman"/>
          <w:sz w:val="24"/>
          <w:szCs w:val="24"/>
        </w:rPr>
        <w:t xml:space="preserve"> is a member of Apiaceae</w:t>
      </w:r>
      <w:r w:rsidR="001C75A1">
        <w:rPr>
          <w:rFonts w:ascii="Aptos" w:hAnsi="Aptos" w:cs="Times New Roman"/>
          <w:sz w:val="24"/>
          <w:szCs w:val="24"/>
        </w:rPr>
        <w:t xml:space="preserve">, a family that </w:t>
      </w:r>
      <w:r w:rsidR="00F13C3C">
        <w:rPr>
          <w:rFonts w:ascii="Aptos" w:hAnsi="Aptos" w:cs="Times New Roman"/>
          <w:sz w:val="24"/>
          <w:szCs w:val="24"/>
        </w:rPr>
        <w:t xml:space="preserve">originated and diversified in the southern </w:t>
      </w:r>
      <w:r w:rsidR="00CF3595">
        <w:rPr>
          <w:rFonts w:ascii="Aptos" w:hAnsi="Aptos" w:cs="Times New Roman"/>
          <w:sz w:val="24"/>
          <w:szCs w:val="24"/>
        </w:rPr>
        <w:t>hemisphere</w:t>
      </w:r>
      <w:r w:rsidR="00F13C3C">
        <w:rPr>
          <w:rFonts w:ascii="Aptos" w:hAnsi="Aptos" w:cs="Times New Roman"/>
          <w:sz w:val="24"/>
          <w:szCs w:val="24"/>
        </w:rPr>
        <w:t xml:space="preserve">, but that </w:t>
      </w:r>
      <w:r w:rsidR="00CF3595">
        <w:rPr>
          <w:rFonts w:ascii="Aptos" w:hAnsi="Aptos" w:cs="Times New Roman"/>
          <w:sz w:val="24"/>
          <w:szCs w:val="24"/>
        </w:rPr>
        <w:t>today is mostly distributed in the northern hemisphere</w:t>
      </w:r>
      <w:r w:rsidR="00553ED0">
        <w:rPr>
          <w:rFonts w:ascii="Aptos" w:hAnsi="Aptos" w:cs="Times New Roman"/>
          <w:sz w:val="24"/>
          <w:szCs w:val="24"/>
        </w:rPr>
        <w:t xml:space="preserve"> </w:t>
      </w:r>
      <w:r w:rsidR="00553ED0">
        <w:rPr>
          <w:rFonts w:ascii="Aptos" w:hAnsi="Aptos" w:cs="Times New Roman"/>
          <w:sz w:val="24"/>
          <w:szCs w:val="24"/>
        </w:rPr>
        <w:fldChar w:fldCharType="begin"/>
      </w:r>
      <w:r w:rsidR="00553ED0">
        <w:rPr>
          <w:rFonts w:ascii="Aptos" w:hAnsi="Aptos" w:cs="Times New Roman"/>
          <w:sz w:val="24"/>
          <w:szCs w:val="24"/>
        </w:rPr>
        <w:instrText xml:space="preserve"> ADDIN EN.CITE &lt;EndNote&gt;&lt;Cite&gt;&lt;Author&gt;Calviño&lt;/Author&gt;&lt;Year&gt;2016&lt;/Year&gt;&lt;RecNum&gt;5554&lt;/RecNum&gt;&lt;DisplayText&gt;(Calviño et al., 2016)&lt;/DisplayText&gt;&lt;record&gt;&lt;rec-number&gt;5554&lt;/rec-number&gt;&lt;foreign-keys&gt;&lt;key app="EN" db-id="z5wrr0e0ozfsviesxxlp0rpfxdvdtt9a95t2" timestamp="1726763650"&gt;5554&lt;/key&gt;&lt;/foreign-keys&gt;&lt;ref-type name="Journal Article"&gt;17&lt;/ref-type&gt;&lt;contributors&gt;&lt;authors&gt;&lt;author&gt;Calviño, Carolina I.&lt;/author&gt;&lt;author&gt;Teruel, Federico E.&lt;/author&gt;&lt;author&gt;Downie, Stephen R.&lt;/author&gt;&lt;/authors&gt;&lt;/contributors&gt;&lt;titles&gt;&lt;title&gt;The role of the Southern Hemisphere in the evolutionary history of Apiaceae, a mostly north temperate plant family&lt;/title&gt;&lt;secondary-title&gt;Journal of Biogeography&lt;/secondary-title&gt;&lt;/titles&gt;&lt;periodical&gt;&lt;full-title&gt;Journal of Biogeography&lt;/full-title&gt;&lt;/periodical&gt;&lt;pages&gt;398-409&lt;/pages&gt;&lt;volume&gt;43&lt;/volume&gt;&lt;number&gt;2&lt;/number&gt;&lt;dates&gt;&lt;year&gt;2016&lt;/year&gt;&lt;/dates&gt;&lt;isbn&gt;0305-0270&lt;/isbn&gt;&lt;urls&gt;&lt;related-urls&gt;&lt;url&gt;https://onlinelibrary.wiley.com/doi/abs/10.1111/jbi.12651&lt;/url&gt;&lt;/related-urls&gt;&lt;/urls&gt;&lt;electronic-resource-num&gt;https://doi.org/10.1111/jbi.12651&lt;/electronic-resource-num&gt;&lt;/record&gt;&lt;/Cite&gt;&lt;/EndNote&gt;</w:instrText>
      </w:r>
      <w:r w:rsidR="00553ED0">
        <w:rPr>
          <w:rFonts w:ascii="Aptos" w:hAnsi="Aptos" w:cs="Times New Roman"/>
          <w:sz w:val="24"/>
          <w:szCs w:val="24"/>
        </w:rPr>
        <w:fldChar w:fldCharType="separate"/>
      </w:r>
      <w:r w:rsidR="00553ED0">
        <w:rPr>
          <w:rFonts w:ascii="Aptos" w:hAnsi="Aptos" w:cs="Times New Roman"/>
          <w:noProof/>
          <w:sz w:val="24"/>
          <w:szCs w:val="24"/>
        </w:rPr>
        <w:t>(Calviño et al., 2016)</w:t>
      </w:r>
      <w:r w:rsidR="00553ED0">
        <w:rPr>
          <w:rFonts w:ascii="Aptos" w:hAnsi="Aptos" w:cs="Times New Roman"/>
          <w:sz w:val="24"/>
          <w:szCs w:val="24"/>
        </w:rPr>
        <w:fldChar w:fldCharType="end"/>
      </w:r>
      <w:r w:rsidR="001C75A1">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CB1633">
        <w:rPr>
          <w:rFonts w:ascii="Aptos" w:hAnsi="Aptos" w:cs="Times New Roman"/>
          <w:iCs/>
          <w:sz w:val="24"/>
          <w:szCs w:val="24"/>
          <w:rPrChange w:id="1" w:author="EDUARDO FERNANDEZ PASCUAL" w:date="2024-11-06T14:23:00Z" w16du:dateUtc="2024-11-06T13:23:00Z">
            <w:rPr>
              <w:rFonts w:ascii="Aptos" w:hAnsi="Aptos" w:cs="Times New Roman"/>
              <w:i/>
              <w:sz w:val="24"/>
              <w:szCs w:val="24"/>
            </w:rPr>
          </w:rPrChange>
        </w:rPr>
        <w:t>Apiaceae</w:t>
      </w:r>
      <w:r w:rsidR="00553ED0">
        <w:rPr>
          <w:rFonts w:ascii="Aptos" w:hAnsi="Aptos" w:cs="Times New Roman"/>
          <w:i/>
          <w:sz w:val="24"/>
          <w:szCs w:val="24"/>
        </w:rPr>
        <w:t xml:space="preserve"> </w:t>
      </w:r>
      <w:r w:rsidR="00A6159F">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 </w:instrText>
      </w:r>
      <w:r w:rsidR="00F52803">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EN.CITE.DATA </w:instrText>
      </w:r>
      <w:r w:rsidR="00F52803">
        <w:rPr>
          <w:rFonts w:ascii="Aptos" w:hAnsi="Aptos" w:cs="Times New Roman"/>
          <w:sz w:val="24"/>
          <w:szCs w:val="24"/>
        </w:rPr>
      </w:r>
      <w:r w:rsidR="00F52803">
        <w:rPr>
          <w:rFonts w:ascii="Aptos" w:hAnsi="Aptos" w:cs="Times New Roman"/>
          <w:sz w:val="24"/>
          <w:szCs w:val="24"/>
        </w:rPr>
        <w:fldChar w:fldCharType="end"/>
      </w:r>
      <w:r w:rsidR="00A6159F">
        <w:rPr>
          <w:rFonts w:ascii="Aptos" w:hAnsi="Aptos" w:cs="Times New Roman"/>
          <w:sz w:val="24"/>
          <w:szCs w:val="24"/>
        </w:rPr>
      </w:r>
      <w:r w:rsidR="00A6159F">
        <w:rPr>
          <w:rFonts w:ascii="Aptos" w:hAnsi="Aptos" w:cs="Times New Roman"/>
          <w:sz w:val="24"/>
          <w:szCs w:val="24"/>
        </w:rPr>
        <w:fldChar w:fldCharType="separate"/>
      </w:r>
      <w:r w:rsidR="00F52803">
        <w:rPr>
          <w:rFonts w:ascii="Aptos" w:hAnsi="Aptos" w:cs="Times New Roman"/>
          <w:noProof/>
          <w:sz w:val="24"/>
          <w:szCs w:val="24"/>
        </w:rPr>
        <w:t>(Walker et al., 2021, Baskin and Baskin, 2014, Vandelook et al., 2012)</w:t>
      </w:r>
      <w:r w:rsidR="00A6159F">
        <w:rPr>
          <w:rFonts w:ascii="Aptos" w:hAnsi="Aptos" w:cs="Times New Roman"/>
          <w:sz w:val="24"/>
          <w:szCs w:val="24"/>
        </w:rPr>
        <w:fldChar w:fldCharType="end"/>
      </w:r>
      <w:r w:rsidR="00A6159F">
        <w:rPr>
          <w:rFonts w:ascii="Aptos" w:hAnsi="Aptos" w:cs="Times New Roman"/>
          <w:sz w:val="24"/>
          <w:szCs w:val="24"/>
        </w:rPr>
        <w:t>,</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r w:rsidR="00B02989">
        <w:rPr>
          <w:rFonts w:ascii="Aptos" w:hAnsi="Aptos" w:cs="Times New Roman"/>
          <w:sz w:val="24"/>
          <w:szCs w:val="24"/>
        </w:rPr>
        <w:t>extend</w:t>
      </w:r>
      <w:r w:rsidR="002E0209">
        <w:rPr>
          <w:rFonts w:ascii="Aptos" w:hAnsi="Aptos" w:cs="Times New Roman"/>
          <w:sz w:val="24"/>
          <w:szCs w:val="24"/>
        </w:rPr>
        <w:t xml:space="preserve"> </w:t>
      </w:r>
      <w:r w:rsidRPr="00B65EAD">
        <w:rPr>
          <w:rFonts w:ascii="Aptos" w:hAnsi="Aptos" w:cs="Times New Roman"/>
          <w:sz w:val="24"/>
          <w:szCs w:val="24"/>
        </w:rPr>
        <w:t>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w:t>
      </w:r>
      <w:r w:rsidR="00E30E2D" w:rsidRPr="00B65EAD">
        <w:rPr>
          <w:rFonts w:ascii="Aptos" w:hAnsi="Aptos" w:cs="Times New Roman"/>
          <w:sz w:val="24"/>
          <w:szCs w:val="24"/>
        </w:rPr>
        <w:t>germination is</w:t>
      </w:r>
      <w:r w:rsidRPr="00B65EAD">
        <w:rPr>
          <w:rFonts w:ascii="Aptos" w:hAnsi="Aptos" w:cs="Times New Roman"/>
          <w:sz w:val="24"/>
          <w:szCs w:val="24"/>
        </w:rPr>
        <w:t xml:space="preserve">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4EF2041D" w:rsidR="00284762" w:rsidRPr="00DC47F8"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w:t>
      </w:r>
      <w:r w:rsidR="00583AFF" w:rsidRPr="00B65EAD">
        <w:rPr>
          <w:rFonts w:ascii="Aptos" w:eastAsia="Times New Roman" w:hAnsi="Aptos" w:cs="Times New Roman"/>
          <w:sz w:val="24"/>
          <w:szCs w:val="24"/>
          <w:lang w:eastAsia="en-GB"/>
        </w:rPr>
        <w:t xml:space="preserve">hereafter </w:t>
      </w:r>
      <w:r w:rsidRPr="00B65EAD">
        <w:rPr>
          <w:rFonts w:ascii="Aptos" w:eastAsia="Times New Roman" w:hAnsi="Aptos" w:cs="Times New Roman"/>
          <w:sz w:val="24"/>
          <w:szCs w:val="24"/>
          <w:lang w:eastAsia="en-GB"/>
        </w:rPr>
        <w:t xml:space="preserve">referred </w:t>
      </w:r>
      <w:r w:rsidR="00583AFF"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w:t>
      </w:r>
      <w:r w:rsidR="00583AFF">
        <w:rPr>
          <w:rFonts w:ascii="Aptos" w:eastAsia="Times New Roman" w:hAnsi="Aptos" w:cs="Times New Roman"/>
          <w:sz w:val="24"/>
          <w:szCs w:val="24"/>
          <w:lang w:eastAsia="en-GB"/>
        </w:rPr>
        <w:t>of</w:t>
      </w:r>
      <w:r w:rsidR="00583AFF"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below full hydration</w:t>
      </w:r>
      <w:ins w:id="2" w:author="EDUARDO FERNANDEZ PASCUAL" w:date="2024-11-06T14:24:00Z" w16du:dateUtc="2024-11-06T13:24:00Z">
        <w:r w:rsidR="00DC47F8">
          <w:rPr>
            <w:rFonts w:ascii="Aptos" w:eastAsia="Times New Roman" w:hAnsi="Aptos" w:cs="Times New Roman"/>
            <w:sz w:val="24"/>
            <w:szCs w:val="24"/>
            <w:lang w:eastAsia="en-GB"/>
          </w:rPr>
          <w:t xml:space="preserve">, </w:t>
        </w:r>
      </w:ins>
      <w:ins w:id="3" w:author="EDUARDO FERNANDEZ PASCUAL" w:date="2024-11-06T14:24:00Z">
        <w:r w:rsidR="00DC47F8" w:rsidRPr="00DC47F8">
          <w:rPr>
            <w:rFonts w:ascii="Aptos" w:eastAsia="Times New Roman" w:hAnsi="Aptos" w:cs="Times New Roman"/>
            <w:sz w:val="24"/>
            <w:szCs w:val="24"/>
            <w:lang w:eastAsia="en-GB"/>
          </w:rPr>
          <w:t>dry exposed to the surrounding atmosphere</w:t>
        </w:r>
      </w:ins>
      <w:ins w:id="4" w:author="EDUARDO FERNANDEZ PASCUAL" w:date="2024-11-06T14:24:00Z" w16du:dateUtc="2024-11-06T13:24:00Z">
        <w:r w:rsidR="00DC47F8" w:rsidRPr="00DC47F8">
          <w:rPr>
            <w:rFonts w:ascii="Aptos" w:eastAsia="Times New Roman" w:hAnsi="Aptos" w:cs="Times New Roman"/>
            <w:sz w:val="24"/>
            <w:szCs w:val="24"/>
            <w:lang w:eastAsia="en-GB"/>
          </w:rPr>
          <w:t>,</w:t>
        </w:r>
      </w:ins>
      <w:r w:rsidR="00F26542" w:rsidRPr="00B65EAD">
        <w:rPr>
          <w:rFonts w:ascii="Aptos" w:eastAsia="Times New Roman" w:hAnsi="Aptos" w:cs="Times New Roman"/>
          <w:sz w:val="24"/>
          <w:szCs w:val="24"/>
          <w:lang w:eastAsia="en-GB"/>
        </w:rPr>
        <w:t xml:space="preserve">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016D5AF0" w14:textId="686C6FF9" w:rsidR="00563D37"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9802FC">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w:t>
      </w:r>
      <w:r w:rsidR="001976CA">
        <w:rPr>
          <w:rFonts w:ascii="Aptos" w:eastAsia="Times New Roman" w:hAnsi="Aptos" w:cs="Times New Roman"/>
          <w:sz w:val="24"/>
          <w:szCs w:val="24"/>
          <w:lang w:eastAsia="en-GB"/>
        </w:rPr>
        <w:t xml:space="preserve">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lastRenderedPageBreak/>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w:t>
      </w:r>
      <w:r w:rsidR="00583AFF">
        <w:rPr>
          <w:rFonts w:ascii="Aptos" w:eastAsia="Times New Roman" w:hAnsi="Aptos" w:cs="Times New Roman"/>
          <w:sz w:val="24"/>
          <w:szCs w:val="24"/>
          <w:lang w:eastAsia="en-GB"/>
        </w:rPr>
        <w:t xml:space="preserve"> of</w:t>
      </w:r>
      <w:r w:rsidRPr="00B65EAD">
        <w:rPr>
          <w:rFonts w:ascii="Aptos" w:eastAsia="Times New Roman" w:hAnsi="Aptos" w:cs="Times New Roman"/>
          <w:sz w:val="24"/>
          <w:szCs w:val="24"/>
          <w:lang w:eastAsia="en-GB"/>
        </w:rPr>
        <w:t xml:space="preserve"> the size of each seed.</w:t>
      </w:r>
      <w:r w:rsidR="00511BD6">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p>
    <w:p w14:paraId="1FD2139A" w14:textId="77777777" w:rsidR="00282D60" w:rsidRPr="00B65EAD" w:rsidRDefault="00284762" w:rsidP="000F76F6">
      <w:pPr>
        <w:spacing w:before="120" w:after="120" w:line="48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17E56F46" w14:textId="3B45E087" w:rsidR="00F80FAC"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w:t>
      </w:r>
      <w:r w:rsidR="001976CA">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in the dark, after a slice of the seed coat was removed. From this subsample, the embryo and endosperm length of 10 viable seeds was measured</w:t>
      </w:r>
      <w:r w:rsidR="000642FF">
        <w:rPr>
          <w:rFonts w:ascii="Aptos" w:eastAsia="Times New Roman" w:hAnsi="Aptos" w:cs="Times New Roman"/>
          <w:sz w:val="24"/>
          <w:szCs w:val="24"/>
          <w:lang w:eastAsia="en-GB"/>
        </w:rPr>
        <w:t xml:space="preserve"> following further dissection of the seed</w:t>
      </w:r>
      <w:r w:rsidRPr="00B65EAD">
        <w:rPr>
          <w:rFonts w:ascii="Aptos" w:eastAsia="Times New Roman" w:hAnsi="Aptos" w:cs="Times New Roman"/>
          <w:sz w:val="24"/>
          <w:szCs w:val="24"/>
          <w:lang w:eastAsia="en-GB"/>
        </w:rPr>
        <w:t xml:space="preserve">. </w:t>
      </w:r>
      <w:r w:rsidR="003104A9">
        <w:rPr>
          <w:rFonts w:ascii="Aptos" w:eastAsia="Times New Roman" w:hAnsi="Aptos" w:cs="Times New Roman"/>
          <w:sz w:val="24"/>
          <w:szCs w:val="24"/>
          <w:lang w:eastAsia="en-GB"/>
        </w:rPr>
        <w:t>An</w:t>
      </w:r>
      <w:r w:rsidR="00E505D5" w:rsidRPr="00B65EAD">
        <w:rPr>
          <w:rFonts w:ascii="Aptos" w:eastAsia="Times New Roman" w:hAnsi="Aptos" w:cs="Times New Roman"/>
          <w:sz w:val="24"/>
          <w:szCs w:val="24"/>
          <w:lang w:eastAsia="en-GB"/>
        </w:rPr>
        <w:t xml:space="preserve">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20FD0E2F" w:rsidR="00027F1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w:t>
      </w:r>
      <w:r w:rsidR="00FF77C0">
        <w:rPr>
          <w:rFonts w:ascii="Aptos" w:hAnsi="Aptos" w:cs="Times New Roman"/>
          <w:sz w:val="24"/>
          <w:szCs w:val="24"/>
        </w:rPr>
        <w:t>mean</w:t>
      </w:r>
      <w:r w:rsidRPr="00B65EAD">
        <w:rPr>
          <w:rFonts w:ascii="Aptos" w:hAnsi="Aptos" w:cs="Times New Roman"/>
          <w:sz w:val="24"/>
          <w:szCs w:val="24"/>
        </w:rPr>
        <w:t xml:space="preserv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w:t>
      </w:r>
      <w:r w:rsidRPr="00B65EAD">
        <w:rPr>
          <w:rFonts w:ascii="Aptos" w:hAnsi="Aptos" w:cs="Times New Roman"/>
          <w:sz w:val="24"/>
          <w:szCs w:val="24"/>
        </w:rPr>
        <w:lastRenderedPageBreak/>
        <w:t xml:space="preserve">the seed </w:t>
      </w:r>
      <w:r w:rsidR="00AB5F26" w:rsidRPr="00B65EAD">
        <w:rPr>
          <w:rFonts w:ascii="Aptos" w:hAnsi="Aptos" w:cs="Times New Roman"/>
          <w:sz w:val="24"/>
          <w:szCs w:val="24"/>
        </w:rPr>
        <w:t>was</w:t>
      </w:r>
      <w:r w:rsidR="00982228" w:rsidRPr="00B65EAD">
        <w:rPr>
          <w:rFonts w:ascii="Aptos" w:hAnsi="Aptos" w:cs="Times New Roman"/>
          <w:sz w:val="24"/>
          <w:szCs w:val="24"/>
        </w:rPr>
        <w:t xml:space="preserv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 xml:space="preserve">Deciles &lt; 0.3 could not be calculated because they were </w:t>
      </w:r>
      <w:r w:rsidR="00CA6961">
        <w:rPr>
          <w:rFonts w:ascii="Aptos" w:hAnsi="Aptos" w:cs="Times New Roman"/>
          <w:sz w:val="24"/>
          <w:szCs w:val="24"/>
        </w:rPr>
        <w:t xml:space="preserve">less than </w:t>
      </w:r>
      <w:r w:rsidR="000642FF">
        <w:rPr>
          <w:rFonts w:ascii="Aptos" w:hAnsi="Aptos" w:cs="Times New Roman"/>
          <w:sz w:val="24"/>
          <w:szCs w:val="24"/>
        </w:rPr>
        <w:t xml:space="preserve">the </w:t>
      </w:r>
      <w:r w:rsidR="00781A04" w:rsidRPr="00B65EAD">
        <w:rPr>
          <w:rFonts w:ascii="Aptos" w:hAnsi="Aptos" w:cs="Times New Roman"/>
          <w:sz w:val="24"/>
          <w:szCs w:val="24"/>
        </w:rPr>
        <w:t xml:space="preserve">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706669DA" w:rsidR="00D305AB" w:rsidRPr="00B65EAD" w:rsidRDefault="00027F1B" w:rsidP="000F76F6">
      <w:pPr>
        <w:spacing w:before="120" w:after="120" w:line="48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r w:rsidR="00D5001F">
        <w:rPr>
          <w:rFonts w:ascii="Aptos" w:hAnsi="Aptos" w:cs="Times New Roman"/>
          <w:sz w:val="24"/>
          <w:szCs w:val="24"/>
        </w:rPr>
        <w:t>to</w:t>
      </w:r>
      <w:r w:rsidR="002E0209">
        <w:rPr>
          <w:rFonts w:ascii="Aptos" w:hAnsi="Aptos" w:cs="Times New Roman"/>
          <w:sz w:val="24"/>
          <w:szCs w:val="24"/>
        </w:rPr>
        <w:t xml:space="preserve"> </w:t>
      </w:r>
      <w:r w:rsidRPr="00B65EAD">
        <w:rPr>
          <w:rFonts w:ascii="Aptos" w:hAnsi="Aptos" w:cs="Times New Roman"/>
          <w:sz w:val="24"/>
          <w:szCs w:val="24"/>
        </w:rPr>
        <w:t>sub-optimal and supra-optimal range</w:t>
      </w:r>
      <w:r w:rsidR="00D5001F">
        <w:rPr>
          <w:rFonts w:ascii="Aptos" w:hAnsi="Aptos" w:cs="Times New Roman"/>
          <w:sz w:val="24"/>
          <w:szCs w:val="24"/>
        </w:rPr>
        <w:t>s</w:t>
      </w:r>
      <w:r w:rsidRPr="00B65EAD">
        <w:rPr>
          <w:rFonts w:ascii="Aptos" w:hAnsi="Aptos" w:cs="Times New Roman"/>
          <w:sz w:val="24"/>
          <w:szCs w:val="24"/>
        </w:rPr>
        <w:t>, using the point with the highest value of 1/</w:t>
      </w:r>
      <w:del w:id="5" w:author="EDUARDO FERNANDEZ PASCUAL" w:date="2024-11-06T14:27:00Z" w16du:dateUtc="2024-11-06T13:27:00Z">
        <w:r w:rsidRPr="00B65EAD" w:rsidDel="00E74698">
          <w:rPr>
            <w:rFonts w:ascii="Aptos" w:hAnsi="Aptos" w:cs="Times New Roman"/>
            <w:sz w:val="24"/>
            <w:szCs w:val="24"/>
          </w:rPr>
          <w:delText xml:space="preserve">tr </w:delText>
        </w:r>
      </w:del>
      <w:ins w:id="6" w:author="EDUARDO FERNANDEZ PASCUAL" w:date="2024-11-06T14:27:00Z" w16du:dateUtc="2024-11-06T13:27:00Z">
        <w:r w:rsidR="00E74698">
          <w:rPr>
            <w:rFonts w:ascii="Aptos" w:hAnsi="Aptos" w:cs="Times New Roman"/>
            <w:sz w:val="24"/>
            <w:szCs w:val="24"/>
          </w:rPr>
          <w:t xml:space="preserve"> t </w:t>
        </w:r>
      </w:ins>
      <w:r w:rsidRPr="00B65EAD">
        <w:rPr>
          <w:rFonts w:ascii="Aptos" w:hAnsi="Aptos" w:cs="Times New Roman"/>
          <w:sz w:val="24"/>
          <w:szCs w:val="24"/>
        </w:rPr>
        <w:t>as the dividing point. Line</w:t>
      </w:r>
      <w:ins w:id="7" w:author="EDUARDO FERNANDEZ PASCUAL" w:date="2024-11-06T14:25:00Z" w16du:dateUtc="2024-11-06T13:25:00Z">
        <w:r w:rsidR="006A0099">
          <w:rPr>
            <w:rFonts w:ascii="Aptos" w:hAnsi="Aptos" w:cs="Times New Roman"/>
            <w:sz w:val="24"/>
            <w:szCs w:val="24"/>
          </w:rPr>
          <w:t>a</w:t>
        </w:r>
      </w:ins>
      <w:r w:rsidRPr="00B65EAD">
        <w:rPr>
          <w:rFonts w:ascii="Aptos" w:hAnsi="Aptos" w:cs="Times New Roman"/>
          <w:sz w:val="24"/>
          <w:szCs w:val="24"/>
        </w:rPr>
        <w:t>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00D5001F">
        <w:rPr>
          <w:rFonts w:ascii="Aptos" w:hAnsi="Aptos" w:cs="Times New Roman"/>
          <w:sz w:val="24"/>
          <w:szCs w:val="24"/>
        </w:rPr>
        <w:t xml:space="preserve">estimates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r w:rsidR="00D5001F">
        <w:rPr>
          <w:rFonts w:ascii="Aptos" w:hAnsi="Aptos" w:cs="Times New Roman"/>
          <w:sz w:val="24"/>
          <w:szCs w:val="24"/>
        </w:rPr>
        <w:t xml:space="preserve">is projected to </w:t>
      </w:r>
      <w:r w:rsidR="00E30E2D">
        <w:rPr>
          <w:rFonts w:ascii="Aptos" w:hAnsi="Aptos" w:cs="Times New Roman"/>
          <w:sz w:val="24"/>
          <w:szCs w:val="24"/>
        </w:rPr>
        <w:t xml:space="preserve">be </w:t>
      </w:r>
      <w:r w:rsidR="00C821C3">
        <w:rPr>
          <w:rFonts w:ascii="Aptos" w:hAnsi="Aptos" w:cs="Times New Roman"/>
          <w:sz w:val="24"/>
          <w:szCs w:val="24"/>
        </w:rPr>
        <w:t>zero</w:t>
      </w:r>
      <w:r w:rsidR="00284762" w:rsidRPr="00B65EAD">
        <w:rPr>
          <w:rFonts w:ascii="Aptos" w:hAnsi="Aptos" w:cs="Times New Roman"/>
          <w:sz w:val="24"/>
          <w:szCs w:val="24"/>
        </w:rPr>
        <w:t xml:space="preserve">.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 </w:t>
      </w:r>
      <w:r w:rsidR="00FF77C0">
        <w:rPr>
          <w:rFonts w:ascii="Aptos" w:hAnsi="Aptos" w:cs="Times New Roman"/>
          <w:sz w:val="24"/>
          <w:szCs w:val="24"/>
        </w:rPr>
        <w:t>mean</w:t>
      </w:r>
      <w:r w:rsidRPr="00B65EAD">
        <w:rPr>
          <w:rFonts w:ascii="Aptos" w:hAnsi="Aptos" w:cs="Times New Roman"/>
          <w:sz w:val="24"/>
          <w:szCs w:val="24"/>
        </w:rPr>
        <w:t xml:space="preserve"> value of the population </w:t>
      </w:r>
      <w:r w:rsidR="0074148A" w:rsidRPr="00B65EAD">
        <w:rPr>
          <w:rFonts w:ascii="Aptos" w:hAnsi="Aptos" w:cs="Times New Roman"/>
          <w:sz w:val="24"/>
          <w:szCs w:val="24"/>
        </w:rPr>
        <w:fldChar w:fldCharType="begin"/>
      </w:r>
      <w:r w:rsidR="004E66C9">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J.&lt;/author&gt;&lt;/authors&gt;&lt;/contributors&gt;&lt;titles&gt;&lt;title&gt;&lt;style face="normal" font="default" size="100%"&gt;The influence of temperature on seed germination rate in grain legumes: II. Intraspecific variation in chickpea (&lt;/style&gt;&lt;style face="italic" font="default" size="100%"&gt;Cicer arietinum&lt;/style&gt;&lt;style face="normal" font="default" size="100%"&gt; L.) at constant temperatures&lt;/style&gt;&lt;/title&gt;&lt;secondary-title&gt;Journal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4E66C9">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sz w:val="24"/>
          <w:szCs w:val="24"/>
        </w:rPr>
        <w:lastRenderedPageBreak/>
        <w:t xml:space="preserve">The regression lines of each decile were recalculated and forced to pass through a common origin defined by the </w:t>
      </w:r>
      <w:r w:rsidR="00FF77C0">
        <w:rPr>
          <w:rFonts w:ascii="Aptos" w:hAnsi="Aptos" w:cs="Times New Roman"/>
          <w:sz w:val="24"/>
          <w:szCs w:val="24"/>
        </w:rPr>
        <w:t>mean</w:t>
      </w:r>
      <w:r w:rsidRPr="00B65EAD">
        <w:rPr>
          <w:rFonts w:ascii="Aptos" w:hAnsi="Aptos" w:cs="Times New Roman"/>
          <w:sz w:val="24"/>
          <w:szCs w:val="24"/>
        </w:rPr>
        <w:t xml:space="preserv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w:t>
      </w:r>
      <w:r w:rsidR="00FF77C0">
        <w:rPr>
          <w:rFonts w:ascii="Aptos" w:hAnsi="Aptos" w:cs="Times New Roman"/>
          <w:sz w:val="24"/>
          <w:szCs w:val="24"/>
        </w:rPr>
        <w:t>mean</w:t>
      </w:r>
      <w:r w:rsidRPr="00B65EAD">
        <w:rPr>
          <w:rFonts w:ascii="Aptos" w:hAnsi="Aptos" w:cs="Times New Roman"/>
          <w:sz w:val="24"/>
          <w:szCs w:val="24"/>
        </w:rPr>
        <w:t xml:space="preserv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7F665A81" w:rsidR="00D305AB" w:rsidRPr="00B65EAD" w:rsidRDefault="00284762"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r w:rsidR="00D5001F">
        <w:rPr>
          <w:rFonts w:ascii="Aptos" w:hAnsi="Aptos" w:cs="Times New Roman"/>
          <w:sz w:val="24"/>
          <w:szCs w:val="24"/>
        </w:rPr>
        <w:t>s</w:t>
      </w:r>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r w:rsidR="00D5001F">
        <w:rPr>
          <w:rFonts w:ascii="Aptos" w:hAnsi="Aptos" w:cs="Times New Roman"/>
          <w:sz w:val="24"/>
          <w:szCs w:val="24"/>
        </w:rPr>
        <w:t xml:space="preserve"> </w:t>
      </w:r>
      <w:r w:rsidR="00F43AED">
        <w:rPr>
          <w:rFonts w:ascii="Aptos" w:hAnsi="Aptos" w:cs="Times New Roman"/>
          <w:sz w:val="24"/>
          <w:szCs w:val="24"/>
        </w:rPr>
        <w:t xml:space="preserve">cumulative </w:t>
      </w:r>
      <w:r w:rsidR="00F43AED" w:rsidRPr="00B65EAD">
        <w:rPr>
          <w:rFonts w:ascii="Aptos" w:hAnsi="Aptos" w:cs="Times New Roman"/>
          <w:sz w:val="24"/>
          <w:szCs w:val="24"/>
        </w:rPr>
        <w:t>thermal</w:t>
      </w:r>
      <w:r w:rsidR="000C34CD" w:rsidRPr="00B65EAD">
        <w:rPr>
          <w:rFonts w:ascii="Aptos" w:hAnsi="Aptos" w:cs="Times New Roman"/>
          <w:sz w:val="24"/>
          <w:szCs w:val="24"/>
        </w:rPr>
        <w:t xml:space="preserve">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 xml:space="preserve">the seed </w:t>
      </w:r>
      <w:r w:rsidR="00916AB1" w:rsidRPr="00B65EAD">
        <w:rPr>
          <w:rFonts w:ascii="Aptos" w:hAnsi="Aptos" w:cs="Times New Roman"/>
          <w:sz w:val="24"/>
          <w:szCs w:val="24"/>
        </w:rPr>
        <w:t>must</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w:t>
      </w:r>
      <w:r w:rsidR="009C3432">
        <w:rPr>
          <w:rFonts w:ascii="Aptos" w:hAnsi="Aptos" w:cs="Times New Roman"/>
          <w:color w:val="000000" w:themeColor="text1"/>
          <w:sz w:val="24"/>
          <w:szCs w:val="24"/>
        </w:rPr>
        <w:t xml:space="preserve">Spanish </w:t>
      </w:r>
      <w:r w:rsidR="00040C4C" w:rsidRPr="00B65EAD">
        <w:rPr>
          <w:rFonts w:ascii="Aptos" w:hAnsi="Aptos" w:cs="Times New Roman"/>
          <w:color w:val="000000" w:themeColor="text1"/>
          <w:sz w:val="24"/>
          <w:szCs w:val="24"/>
        </w:rPr>
        <w:t>population</w:t>
      </w:r>
      <w:r w:rsidR="009C3432">
        <w:rPr>
          <w:rFonts w:ascii="Aptos" w:hAnsi="Aptos" w:cs="Times New Roman"/>
          <w:color w:val="000000" w:themeColor="text1"/>
          <w:sz w:val="24"/>
          <w:szCs w:val="24"/>
        </w:rPr>
        <w:t xml:space="preserve"> of Central del Chorro (</w:t>
      </w:r>
      <w:r w:rsidR="00040C4C" w:rsidRPr="00B65EAD">
        <w:rPr>
          <w:rFonts w:ascii="Aptos" w:hAnsi="Aptos" w:cs="Times New Roman"/>
          <w:color w:val="000000" w:themeColor="text1"/>
          <w:sz w:val="24"/>
          <w:szCs w:val="24"/>
        </w:rPr>
        <w:t>CHO</w:t>
      </w:r>
      <w:r w:rsidR="009C3432">
        <w:rPr>
          <w:rFonts w:ascii="Aptos" w:hAnsi="Aptos" w:cs="Times New Roman"/>
          <w:color w:val="000000" w:themeColor="text1"/>
          <w:sz w:val="24"/>
          <w:szCs w:val="24"/>
        </w:rPr>
        <w:t>)</w:t>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30948460" w:rsidR="00F82C1A" w:rsidRPr="00B65EAD" w:rsidRDefault="00F82C1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Embryo growth in the soil was recorded for three population representing the southern (CHO), middle (</w:t>
      </w:r>
      <w:r w:rsidR="009C3432">
        <w:rPr>
          <w:rFonts w:ascii="Aptos" w:eastAsia="Times New Roman" w:hAnsi="Aptos" w:cs="Times New Roman"/>
          <w:sz w:val="24"/>
          <w:szCs w:val="24"/>
          <w:lang w:eastAsia="en-GB"/>
        </w:rPr>
        <w:t xml:space="preserve">Wakehurst Place, </w:t>
      </w:r>
      <w:r w:rsidR="000D266E">
        <w:rPr>
          <w:rFonts w:ascii="Aptos" w:eastAsia="Times New Roman" w:hAnsi="Aptos" w:cs="Times New Roman"/>
          <w:sz w:val="24"/>
          <w:szCs w:val="24"/>
          <w:lang w:eastAsia="en-GB"/>
        </w:rPr>
        <w:t>UK, “</w:t>
      </w:r>
      <w:r w:rsidRPr="00B65EAD">
        <w:rPr>
          <w:rFonts w:ascii="Aptos" w:eastAsia="Times New Roman" w:hAnsi="Aptos" w:cs="Times New Roman"/>
          <w:sz w:val="24"/>
          <w:szCs w:val="24"/>
          <w:lang w:eastAsia="en-GB"/>
        </w:rPr>
        <w:t>WAK</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and northern (</w:t>
      </w:r>
      <w:r w:rsidR="009C3432">
        <w:rPr>
          <w:rFonts w:ascii="Aptos" w:eastAsia="Times New Roman" w:hAnsi="Aptos" w:cs="Times New Roman"/>
          <w:sz w:val="24"/>
          <w:szCs w:val="24"/>
          <w:lang w:eastAsia="en-GB"/>
        </w:rPr>
        <w:t>Bergen, Norway, “</w:t>
      </w:r>
      <w:r w:rsidRPr="00B65EAD">
        <w:rPr>
          <w:rFonts w:ascii="Aptos" w:eastAsia="Times New Roman" w:hAnsi="Aptos" w:cs="Times New Roman"/>
          <w:sz w:val="24"/>
          <w:szCs w:val="24"/>
          <w:lang w:eastAsia="en-GB"/>
        </w:rPr>
        <w:t>BER</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w:t>
      </w:r>
      <w:ins w:id="8" w:author="EDUARDO FERNANDEZ PASCUAL" w:date="2024-11-06T14:25:00Z" w16du:dateUtc="2024-11-06T13:25:00Z">
        <w:r w:rsidR="00BE19C6">
          <w:rPr>
            <w:rFonts w:ascii="Aptos" w:eastAsia="Times New Roman" w:hAnsi="Aptos" w:cs="Times New Roman"/>
            <w:sz w:val="24"/>
            <w:szCs w:val="24"/>
            <w:lang w:eastAsia="en-GB"/>
          </w:rPr>
          <w:t xml:space="preserve"> within a week of retrieval</w:t>
        </w:r>
      </w:ins>
      <w:r w:rsidRPr="00B65EAD">
        <w:rPr>
          <w:rFonts w:ascii="Aptos" w:eastAsia="Times New Roman" w:hAnsi="Aptos" w:cs="Times New Roman"/>
          <w:sz w:val="24"/>
          <w:szCs w:val="24"/>
          <w:lang w:eastAsia="en-GB"/>
        </w:rPr>
        <w:t xml:space="preserve">. All the seeds retrieved were prepared for TZ staining and their embryo and endosperm lengths measured. It was easiest to measure the seeds when most of the seeds were not germinated. With an increasing number of germinated seeds and seedlings, the </w:t>
      </w:r>
      <w:r w:rsidR="006500A5">
        <w:rPr>
          <w:rFonts w:ascii="Aptos" w:eastAsia="Times New Roman" w:hAnsi="Aptos" w:cs="Times New Roman"/>
          <w:sz w:val="24"/>
          <w:szCs w:val="24"/>
          <w:lang w:eastAsia="en-GB"/>
        </w:rPr>
        <w:t>number</w:t>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0F76F6">
      <w:pPr>
        <w:spacing w:before="120" w:after="120" w:line="48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688E86EE" w:rsidR="00284762" w:rsidRPr="00B65EAD" w:rsidRDefault="00916AB1"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sz w:val="24"/>
          <w:szCs w:val="24"/>
          <w:lang w:val="en-US"/>
        </w:rPr>
        <w:lastRenderedPageBreak/>
        <w:t>To</w:t>
      </w:r>
      <w:r w:rsidR="00284762" w:rsidRPr="00B65EAD">
        <w:rPr>
          <w:rFonts w:ascii="Aptos" w:hAnsi="Aptos" w:cs="Times New Roman"/>
          <w:sz w:val="24"/>
          <w:szCs w:val="24"/>
          <w:lang w:val="en-US"/>
        </w:rPr>
        <w:t xml:space="preserve">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00284762"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00284762"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00284762" w:rsidRPr="00B65EAD">
        <w:rPr>
          <w:rFonts w:ascii="Aptos" w:hAnsi="Aptos" w:cs="Times New Roman"/>
          <w:sz w:val="24"/>
          <w:szCs w:val="24"/>
          <w:lang w:val="en-US"/>
        </w:rPr>
        <w:t>and from the equations, the</w:t>
      </w:r>
      <w:del w:id="9" w:author="EDUARDO FERNANDEZ PASCUAL" w:date="2024-11-06T14:27:00Z" w16du:dateUtc="2024-11-06T13:27:00Z">
        <w:r w:rsidR="00284762" w:rsidRPr="00B65EAD" w:rsidDel="00E74698">
          <w:rPr>
            <w:rFonts w:ascii="Aptos" w:hAnsi="Aptos" w:cs="Times New Roman"/>
            <w:sz w:val="24"/>
            <w:szCs w:val="24"/>
            <w:lang w:val="en-US"/>
          </w:rPr>
          <w:delText xml:space="preserve"> t</w:delText>
        </w:r>
        <w:r w:rsidR="00284762" w:rsidRPr="00B65EAD" w:rsidDel="00E74698">
          <w:rPr>
            <w:rFonts w:ascii="Aptos" w:hAnsi="Aptos" w:cs="Times New Roman"/>
            <w:sz w:val="24"/>
            <w:szCs w:val="24"/>
            <w:vertAlign w:val="subscript"/>
            <w:lang w:val="en-US"/>
          </w:rPr>
          <w:delText>r</w:delText>
        </w:r>
        <w:r w:rsidR="00284762" w:rsidRPr="00B65EAD" w:rsidDel="00E74698">
          <w:rPr>
            <w:rFonts w:ascii="Aptos" w:hAnsi="Aptos" w:cs="Times New Roman"/>
            <w:bCs/>
            <w:sz w:val="24"/>
            <w:szCs w:val="24"/>
            <w:lang w:val="en-US"/>
          </w:rPr>
          <w:delText xml:space="preserve"> </w:delText>
        </w:r>
      </w:del>
      <w:ins w:id="10" w:author="EDUARDO FERNANDEZ PASCUAL" w:date="2024-11-06T14:27:00Z" w16du:dateUtc="2024-11-06T13:27:00Z">
        <w:r w:rsidR="00E74698">
          <w:rPr>
            <w:rFonts w:ascii="Aptos" w:hAnsi="Aptos" w:cs="Times New Roman"/>
            <w:sz w:val="24"/>
            <w:szCs w:val="24"/>
            <w:lang w:val="en-US"/>
          </w:rPr>
          <w:t xml:space="preserve"> t </w:t>
        </w:r>
      </w:ins>
      <w:r w:rsidR="00284762" w:rsidRPr="00B65EAD">
        <w:rPr>
          <w:rFonts w:ascii="Aptos" w:hAnsi="Aptos" w:cs="Times New Roman"/>
          <w:bCs/>
          <w:sz w:val="24"/>
          <w:szCs w:val="24"/>
          <w:lang w:val="en-US"/>
        </w:rPr>
        <w:t xml:space="preserve">to reach every </w:t>
      </w:r>
      <w:r w:rsidR="00F3573F"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 of relative embryo growth was calculated</w:t>
      </w:r>
      <w:r w:rsidR="00284762" w:rsidRPr="00B65EAD">
        <w:rPr>
          <w:rFonts w:ascii="Aptos" w:hAnsi="Aptos" w:cs="Times New Roman"/>
          <w:sz w:val="24"/>
          <w:szCs w:val="24"/>
          <w:lang w:val="en-US"/>
        </w:rPr>
        <w:t xml:space="preserve">. The </w:t>
      </w:r>
      <w:r w:rsidR="00284762" w:rsidRPr="00B65EAD">
        <w:rPr>
          <w:rFonts w:ascii="Aptos" w:hAnsi="Aptos" w:cs="Times New Roman"/>
          <w:bCs/>
          <w:sz w:val="24"/>
          <w:szCs w:val="24"/>
          <w:lang w:val="en-US"/>
        </w:rPr>
        <w:t>units of thermal time required by each population to reach every</w:t>
      </w:r>
      <w:del w:id="11" w:author="EDUARDO FERNANDEZ PASCUAL" w:date="2024-11-06T14:27:00Z" w16du:dateUtc="2024-11-06T13:27:00Z">
        <w:r w:rsidR="00284762" w:rsidRPr="00B65EAD" w:rsidDel="00E74698">
          <w:rPr>
            <w:rFonts w:ascii="Aptos" w:hAnsi="Aptos" w:cs="Times New Roman"/>
            <w:bCs/>
            <w:sz w:val="24"/>
            <w:szCs w:val="24"/>
            <w:lang w:val="en-US"/>
          </w:rPr>
          <w:delText xml:space="preserve"> t</w:delText>
        </w:r>
      </w:del>
      <w:del w:id="12" w:author="EDUARDO FERNANDEZ PASCUAL" w:date="2024-11-06T14:26:00Z" w16du:dateUtc="2024-11-06T13:26:00Z">
        <w:r w:rsidR="00284762" w:rsidRPr="00B65EAD" w:rsidDel="00C25DCB">
          <w:rPr>
            <w:rFonts w:ascii="Aptos" w:hAnsi="Aptos" w:cs="Times New Roman"/>
            <w:bCs/>
            <w:sz w:val="24"/>
            <w:szCs w:val="24"/>
            <w:vertAlign w:val="subscript"/>
            <w:lang w:val="en-US"/>
          </w:rPr>
          <w:delText>r</w:delText>
        </w:r>
      </w:del>
      <w:del w:id="13" w:author="EDUARDO FERNANDEZ PASCUAL" w:date="2024-11-06T14:27:00Z" w16du:dateUtc="2024-11-06T13:27:00Z">
        <w:r w:rsidR="00284762" w:rsidRPr="00B65EAD" w:rsidDel="00E74698">
          <w:rPr>
            <w:rFonts w:ascii="Aptos" w:hAnsi="Aptos" w:cs="Times New Roman"/>
            <w:bCs/>
            <w:sz w:val="24"/>
            <w:szCs w:val="24"/>
            <w:lang w:val="en-US"/>
          </w:rPr>
          <w:delText xml:space="preserve"> </w:delText>
        </w:r>
      </w:del>
      <w:ins w:id="14" w:author="EDUARDO FERNANDEZ PASCUAL" w:date="2024-11-06T14:27:00Z" w16du:dateUtc="2024-11-06T13:27:00Z">
        <w:r w:rsidR="00E74698">
          <w:rPr>
            <w:rFonts w:ascii="Aptos" w:hAnsi="Aptos" w:cs="Times New Roman"/>
            <w:bCs/>
            <w:sz w:val="24"/>
            <w:szCs w:val="24"/>
            <w:lang w:val="en-US"/>
          </w:rPr>
          <w:t xml:space="preserve"> t </w:t>
        </w:r>
      </w:ins>
      <w:r w:rsidR="00284762" w:rsidRPr="00B65EAD">
        <w:rPr>
          <w:rFonts w:ascii="Aptos" w:hAnsi="Aptos" w:cs="Times New Roman"/>
          <w:bCs/>
          <w:sz w:val="24"/>
          <w:szCs w:val="24"/>
          <w:lang w:val="en-US"/>
        </w:rPr>
        <w:t>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00284762" w:rsidRPr="00B65EAD">
        <w:rPr>
          <w:rFonts w:ascii="Aptos" w:hAnsi="Aptos" w:cs="Times New Roman"/>
          <w:bCs/>
          <w:sz w:val="24"/>
          <w:szCs w:val="24"/>
          <w:lang w:val="en-US"/>
        </w:rPr>
        <w:t xml:space="preserve">. </w:t>
      </w:r>
      <w:r w:rsidRPr="00B65EAD">
        <w:rPr>
          <w:rFonts w:ascii="Aptos" w:hAnsi="Aptos" w:cs="Times New Roman"/>
          <w:bCs/>
          <w:sz w:val="24"/>
          <w:szCs w:val="24"/>
          <w:lang w:val="en-US"/>
        </w:rPr>
        <w:t>To</w:t>
      </w:r>
      <w:r w:rsidR="00284762" w:rsidRPr="00B65EAD">
        <w:rPr>
          <w:rFonts w:ascii="Aptos" w:hAnsi="Aptos" w:cs="Times New Roman"/>
          <w:bCs/>
          <w:sz w:val="24"/>
          <w:szCs w:val="24"/>
          <w:lang w:val="en-US"/>
        </w:rPr>
        <w:t xml:space="preserve"> account for every temperature fluctuation during the day, the thermal time was expressed in “°C 30 min” and the heat accumulated by the seed was calculated for every 30 min</w:t>
      </w:r>
      <w:r w:rsidR="001A3748">
        <w:rPr>
          <w:rFonts w:ascii="Aptos" w:hAnsi="Aptos" w:cs="Times New Roman"/>
          <w:bCs/>
          <w:sz w:val="24"/>
          <w:szCs w:val="24"/>
          <w:lang w:val="en-US"/>
        </w:rPr>
        <w:t xml:space="preserve"> </w:t>
      </w:r>
      <w:r w:rsidR="00F43AED">
        <w:rPr>
          <w:rFonts w:ascii="Aptos" w:hAnsi="Aptos" w:cs="Times New Roman"/>
          <w:bCs/>
          <w:sz w:val="24"/>
          <w:szCs w:val="24"/>
          <w:lang w:val="en-US"/>
        </w:rPr>
        <w:t>temperature record</w:t>
      </w:r>
      <w:r w:rsidR="00284762" w:rsidRPr="00B65EAD">
        <w:rPr>
          <w:rFonts w:ascii="Aptos" w:hAnsi="Aptos" w:cs="Times New Roman"/>
          <w:bCs/>
          <w:sz w:val="24"/>
          <w:szCs w:val="24"/>
          <w:lang w:val="en-US"/>
        </w:rPr>
        <w:t xml:space="preserve">. The difference (ΔT) between each temperature record and the population </w:t>
      </w:r>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gramEnd"/>
      <w:r w:rsidR="00284762"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s) was summed. When the temperature was higher than the </w:t>
      </w:r>
      <w:r w:rsidR="00FF77C0">
        <w:rPr>
          <w:rFonts w:ascii="Aptos" w:hAnsi="Aptos" w:cs="Times New Roman"/>
          <w:bCs/>
          <w:sz w:val="24"/>
          <w:szCs w:val="24"/>
          <w:lang w:val="en-US"/>
        </w:rPr>
        <w:t>mean</w:t>
      </w:r>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c</w:t>
      </w:r>
      <w:r w:rsidR="00284762" w:rsidRPr="00B65EAD">
        <w:rPr>
          <w:rFonts w:ascii="Aptos" w:hAnsi="Aptos" w:cs="Times New Roman"/>
          <w:bCs/>
          <w:sz w:val="24"/>
          <w:szCs w:val="24"/>
          <w:lang w:val="en-US"/>
        </w:rPr>
        <w:t xml:space="preserve"> or lower than the </w:t>
      </w:r>
      <w:r w:rsidR="00FF77C0">
        <w:rPr>
          <w:rFonts w:ascii="Aptos" w:hAnsi="Aptos" w:cs="Times New Roman"/>
          <w:bCs/>
          <w:sz w:val="24"/>
          <w:szCs w:val="24"/>
          <w:lang w:val="en-US"/>
        </w:rPr>
        <w:t>mean</w:t>
      </w:r>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b</w:t>
      </w:r>
      <w:r w:rsidR="00284762" w:rsidRPr="00B65EAD">
        <w:rPr>
          <w:rFonts w:ascii="Aptos" w:hAnsi="Aptos" w:cs="Times New Roman"/>
          <w:bCs/>
          <w:sz w:val="24"/>
          <w:szCs w:val="24"/>
          <w:lang w:val="en-US"/>
        </w:rPr>
        <w:t xml:space="preserve"> the heat accumulated was considered = 0 and the difference (ΔT) between each temperature record and the </w:t>
      </w:r>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gramEnd"/>
      <w:r w:rsidR="00284762" w:rsidRPr="00B65EAD">
        <w:rPr>
          <w:rFonts w:ascii="Aptos" w:hAnsi="Aptos" w:cs="Times New Roman"/>
          <w:bCs/>
          <w:sz w:val="24"/>
          <w:szCs w:val="24"/>
          <w:lang w:val="en-US"/>
        </w:rPr>
        <w:t xml:space="preserve"> was summed.</w:t>
      </w:r>
    </w:p>
    <w:p w14:paraId="776F1893" w14:textId="05F9ED11" w:rsidR="00284762" w:rsidRPr="00B65EAD" w:rsidRDefault="00284762"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w:t>
      </w:r>
      <w:del w:id="15" w:author="EDUARDO FERNANDEZ PASCUAL" w:date="2024-11-06T14:27:00Z" w16du:dateUtc="2024-11-06T13:27:00Z">
        <w:r w:rsidRPr="00B65EAD" w:rsidDel="00E74698">
          <w:rPr>
            <w:rFonts w:ascii="Aptos" w:hAnsi="Aptos" w:cs="Times New Roman"/>
            <w:bCs/>
            <w:sz w:val="24"/>
            <w:szCs w:val="24"/>
            <w:lang w:val="en-US"/>
          </w:rPr>
          <w:delText xml:space="preserve"> t</w:delText>
        </w:r>
        <w:r w:rsidRPr="00B65EAD" w:rsidDel="00E74698">
          <w:rPr>
            <w:rFonts w:ascii="Aptos" w:hAnsi="Aptos" w:cs="Times New Roman"/>
            <w:bCs/>
            <w:sz w:val="24"/>
            <w:szCs w:val="24"/>
            <w:vertAlign w:val="subscript"/>
            <w:lang w:val="en-US"/>
          </w:rPr>
          <w:delText xml:space="preserve">r </w:delText>
        </w:r>
      </w:del>
      <w:ins w:id="16" w:author="EDUARDO FERNANDEZ PASCUAL" w:date="2024-11-06T14:27:00Z" w16du:dateUtc="2024-11-06T13:27:00Z">
        <w:r w:rsidR="00E74698">
          <w:rPr>
            <w:rFonts w:ascii="Aptos" w:hAnsi="Aptos" w:cs="Times New Roman"/>
            <w:bCs/>
            <w:sz w:val="24"/>
            <w:szCs w:val="24"/>
            <w:lang w:val="en-US"/>
          </w:rPr>
          <w:t xml:space="preserve"> t </w:t>
        </w:r>
      </w:ins>
      <w:r w:rsidRPr="00B65EAD">
        <w:rPr>
          <w:rFonts w:ascii="Aptos" w:hAnsi="Aptos" w:cs="Times New Roman"/>
          <w:bCs/>
          <w:sz w:val="24"/>
          <w:szCs w:val="24"/>
          <w:lang w:val="en-US"/>
        </w:rPr>
        <w:t>was compared with the</w:t>
      </w:r>
      <w:del w:id="17" w:author="EDUARDO FERNANDEZ PASCUAL" w:date="2024-11-06T14:27:00Z" w16du:dateUtc="2024-11-06T13:27:00Z">
        <w:r w:rsidRPr="00B65EAD" w:rsidDel="00E74698">
          <w:rPr>
            <w:rFonts w:ascii="Aptos" w:hAnsi="Aptos" w:cs="Times New Roman"/>
            <w:bCs/>
            <w:sz w:val="24"/>
            <w:szCs w:val="24"/>
            <w:lang w:val="en-US"/>
          </w:rPr>
          <w:delText xml:space="preserve"> t</w:delText>
        </w:r>
        <w:r w:rsidRPr="00B65EAD" w:rsidDel="00E74698">
          <w:rPr>
            <w:rFonts w:ascii="Aptos" w:hAnsi="Aptos" w:cs="Times New Roman"/>
            <w:bCs/>
            <w:sz w:val="24"/>
            <w:szCs w:val="24"/>
            <w:vertAlign w:val="subscript"/>
            <w:lang w:val="en-US"/>
          </w:rPr>
          <w:delText>r</w:delText>
        </w:r>
        <w:r w:rsidRPr="00B65EAD" w:rsidDel="00E74698">
          <w:rPr>
            <w:rFonts w:ascii="Aptos" w:hAnsi="Aptos" w:cs="Times New Roman"/>
            <w:bCs/>
            <w:sz w:val="24"/>
            <w:szCs w:val="24"/>
            <w:lang w:val="en-US"/>
          </w:rPr>
          <w:delText xml:space="preserve"> </w:delText>
        </w:r>
      </w:del>
      <w:ins w:id="18" w:author="EDUARDO FERNANDEZ PASCUAL" w:date="2024-11-06T14:27:00Z" w16du:dateUtc="2024-11-06T13:27:00Z">
        <w:r w:rsidR="00E74698">
          <w:rPr>
            <w:rFonts w:ascii="Aptos" w:hAnsi="Aptos" w:cs="Times New Roman"/>
            <w:bCs/>
            <w:sz w:val="24"/>
            <w:szCs w:val="24"/>
            <w:lang w:val="en-US"/>
          </w:rPr>
          <w:t xml:space="preserve"> t </w:t>
        </w:r>
      </w:ins>
      <w:r w:rsidRPr="00B65EAD">
        <w:rPr>
          <w:rFonts w:ascii="Aptos" w:hAnsi="Aptos" w:cs="Times New Roman"/>
          <w:bCs/>
          <w:sz w:val="24"/>
          <w:szCs w:val="24"/>
          <w:lang w:val="en-US"/>
        </w:rPr>
        <w:t>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w:t>
      </w:r>
      <w:del w:id="19" w:author="EDUARDO FERNANDEZ PASCUAL" w:date="2024-11-06T14:27:00Z" w16du:dateUtc="2024-11-06T13:27:00Z">
        <w:r w:rsidRPr="00B65EAD" w:rsidDel="00E74698">
          <w:rPr>
            <w:rFonts w:ascii="Aptos" w:hAnsi="Aptos" w:cs="Times New Roman"/>
            <w:sz w:val="24"/>
            <w:szCs w:val="24"/>
            <w:lang w:val="en-US"/>
          </w:rPr>
          <w:delText xml:space="preserve"> t</w:delText>
        </w:r>
        <w:r w:rsidRPr="00B65EAD" w:rsidDel="00E74698">
          <w:rPr>
            <w:rFonts w:ascii="Aptos" w:hAnsi="Aptos" w:cs="Times New Roman"/>
            <w:sz w:val="24"/>
            <w:szCs w:val="24"/>
            <w:vertAlign w:val="subscript"/>
            <w:lang w:val="en-US"/>
          </w:rPr>
          <w:delText>r</w:delText>
        </w:r>
        <w:r w:rsidRPr="00B65EAD" w:rsidDel="00E74698">
          <w:rPr>
            <w:rFonts w:ascii="Aptos" w:hAnsi="Aptos" w:cs="Times New Roman"/>
            <w:sz w:val="24"/>
            <w:szCs w:val="24"/>
            <w:lang w:val="en-US"/>
          </w:rPr>
          <w:delText xml:space="preserve"> </w:delText>
        </w:r>
      </w:del>
      <w:ins w:id="20" w:author="EDUARDO FERNANDEZ PASCUAL" w:date="2024-11-06T14:27:00Z" w16du:dateUtc="2024-11-06T13:27:00Z">
        <w:r w:rsidR="00E74698">
          <w:rPr>
            <w:rFonts w:ascii="Aptos" w:hAnsi="Aptos" w:cs="Times New Roman"/>
            <w:sz w:val="24"/>
            <w:szCs w:val="24"/>
            <w:lang w:val="en-US"/>
          </w:rPr>
          <w:t xml:space="preserve"> t </w:t>
        </w:r>
      </w:ins>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w:t>
      </w:r>
      <w:del w:id="21" w:author="EDUARDO FERNANDEZ PASCUAL" w:date="2024-11-06T14:27:00Z" w16du:dateUtc="2024-11-06T13:27:00Z">
        <w:r w:rsidRPr="00B65EAD" w:rsidDel="00E74698">
          <w:rPr>
            <w:rFonts w:ascii="Aptos" w:hAnsi="Aptos" w:cs="Times New Roman"/>
            <w:sz w:val="24"/>
            <w:szCs w:val="24"/>
            <w:lang w:val="en-US"/>
          </w:rPr>
          <w:delText>t</w:delText>
        </w:r>
        <w:r w:rsidRPr="00B65EAD" w:rsidDel="00E74698">
          <w:rPr>
            <w:rFonts w:ascii="Aptos" w:hAnsi="Aptos" w:cs="Times New Roman"/>
            <w:sz w:val="24"/>
            <w:szCs w:val="24"/>
            <w:vertAlign w:val="subscript"/>
            <w:lang w:val="en-US"/>
          </w:rPr>
          <w:delText xml:space="preserve">r </w:delText>
        </w:r>
      </w:del>
      <w:ins w:id="22" w:author="EDUARDO FERNANDEZ PASCUAL" w:date="2024-11-06T14:27:00Z" w16du:dateUtc="2024-11-06T13:27:00Z">
        <w:r w:rsidR="00E74698">
          <w:rPr>
            <w:rFonts w:ascii="Aptos" w:hAnsi="Aptos" w:cs="Times New Roman"/>
            <w:sz w:val="24"/>
            <w:szCs w:val="24"/>
            <w:lang w:val="en-US"/>
          </w:rPr>
          <w:t xml:space="preserve"> t </w:t>
        </w:r>
      </w:ins>
      <w:r w:rsidRPr="00B65EAD">
        <w:rPr>
          <w:rFonts w:ascii="Aptos" w:hAnsi="Aptos" w:cs="Times New Roman"/>
          <w:sz w:val="24"/>
          <w:szCs w:val="24"/>
          <w:vertAlign w:val="subscript"/>
          <w:lang w:val="en-US"/>
        </w:rPr>
        <w:t>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w:t>
      </w:r>
      <w:del w:id="23" w:author="EDUARDO FERNANDEZ PASCUAL" w:date="2024-11-06T14:27:00Z" w16du:dateUtc="2024-11-06T13:27:00Z">
        <w:r w:rsidRPr="00B65EAD" w:rsidDel="00E74698">
          <w:rPr>
            <w:rFonts w:ascii="Aptos" w:hAnsi="Aptos" w:cs="Times New Roman"/>
            <w:bCs/>
            <w:sz w:val="24"/>
            <w:szCs w:val="24"/>
            <w:lang w:val="en-US"/>
          </w:rPr>
          <w:delText>t</w:delText>
        </w:r>
        <w:r w:rsidRPr="00B65EAD" w:rsidDel="00E74698">
          <w:rPr>
            <w:rFonts w:ascii="Aptos" w:hAnsi="Aptos" w:cs="Times New Roman"/>
            <w:bCs/>
            <w:sz w:val="24"/>
            <w:szCs w:val="24"/>
            <w:vertAlign w:val="subscript"/>
            <w:lang w:val="en-US"/>
          </w:rPr>
          <w:delText xml:space="preserve">r </w:delText>
        </w:r>
      </w:del>
      <w:ins w:id="24" w:author="EDUARDO FERNANDEZ PASCUAL" w:date="2024-11-06T14:27:00Z" w16du:dateUtc="2024-11-06T13:27:00Z">
        <w:r w:rsidR="00E74698">
          <w:rPr>
            <w:rFonts w:ascii="Aptos" w:hAnsi="Aptos" w:cs="Times New Roman"/>
            <w:bCs/>
            <w:sz w:val="24"/>
            <w:szCs w:val="24"/>
            <w:lang w:val="en-US"/>
          </w:rPr>
          <w:t xml:space="preserve"> t </w:t>
        </w:r>
      </w:ins>
      <w:r w:rsidRPr="00B65EAD">
        <w:rPr>
          <w:rFonts w:ascii="Aptos" w:hAnsi="Aptos" w:cs="Times New Roman"/>
          <w:bCs/>
          <w:sz w:val="24"/>
          <w:szCs w:val="24"/>
          <w:vertAlign w:val="subscript"/>
          <w:lang w:val="en-US"/>
        </w:rPr>
        <w:t>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w:t>
      </w:r>
      <w:del w:id="25" w:author="EDUARDO FERNANDEZ PASCUAL" w:date="2024-11-06T14:27:00Z" w16du:dateUtc="2024-11-06T13:27:00Z">
        <w:r w:rsidRPr="00B65EAD" w:rsidDel="00E74698">
          <w:rPr>
            <w:rFonts w:ascii="Aptos" w:hAnsi="Aptos" w:cs="Times New Roman"/>
            <w:bCs/>
            <w:sz w:val="24"/>
            <w:szCs w:val="24"/>
            <w:lang w:val="en-US"/>
          </w:rPr>
          <w:delText xml:space="preserve"> t</w:delText>
        </w:r>
        <w:r w:rsidRPr="00B65EAD" w:rsidDel="00E74698">
          <w:rPr>
            <w:rFonts w:ascii="Aptos" w:hAnsi="Aptos" w:cs="Times New Roman"/>
            <w:bCs/>
            <w:sz w:val="24"/>
            <w:szCs w:val="24"/>
            <w:vertAlign w:val="subscript"/>
            <w:lang w:val="en-US"/>
          </w:rPr>
          <w:delText>r</w:delText>
        </w:r>
        <w:r w:rsidRPr="00B65EAD" w:rsidDel="00E74698">
          <w:rPr>
            <w:rFonts w:ascii="Aptos" w:hAnsi="Aptos" w:cs="Times New Roman"/>
            <w:bCs/>
            <w:sz w:val="24"/>
            <w:szCs w:val="24"/>
            <w:lang w:val="en-US"/>
          </w:rPr>
          <w:delText xml:space="preserve"> </w:delText>
        </w:r>
      </w:del>
      <w:ins w:id="26" w:author="EDUARDO FERNANDEZ PASCUAL" w:date="2024-11-06T14:27:00Z" w16du:dateUtc="2024-11-06T13:27:00Z">
        <w:r w:rsidR="00E74698">
          <w:rPr>
            <w:rFonts w:ascii="Aptos" w:hAnsi="Aptos" w:cs="Times New Roman"/>
            <w:bCs/>
            <w:sz w:val="24"/>
            <w:szCs w:val="24"/>
            <w:lang w:val="en-US"/>
          </w:rPr>
          <w:t xml:space="preserve"> t </w:t>
        </w:r>
      </w:ins>
      <w:r w:rsidRPr="00B65EAD">
        <w:rPr>
          <w:rFonts w:ascii="Aptos" w:hAnsi="Aptos" w:cs="Times New Roman"/>
          <w:bCs/>
          <w:sz w:val="24"/>
          <w:szCs w:val="24"/>
          <w:lang w:val="en-US"/>
        </w:rPr>
        <w:t xml:space="preserve">in function of </w:t>
      </w:r>
      <w:proofErr w:type="gramStart"/>
      <w:r w:rsidRPr="00B65EAD">
        <w:rPr>
          <w:rFonts w:ascii="Aptos" w:hAnsi="Aptos" w:cs="Times New Roman"/>
          <w:bCs/>
          <w:sz w:val="24"/>
          <w:szCs w:val="24"/>
          <w:lang w:val="en-US"/>
        </w:rPr>
        <w:t>E:E.</w:t>
      </w:r>
      <w:proofErr w:type="gramEnd"/>
    </w:p>
    <w:p w14:paraId="638EA1EF"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26C5AFB7" w:rsidR="00D305AB" w:rsidRPr="00B65EAD" w:rsidRDefault="00284762" w:rsidP="000F76F6">
      <w:pPr>
        <w:spacing w:before="120" w:after="120" w:line="48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w:t>
      </w:r>
      <w:r w:rsidRPr="00B65EAD">
        <w:rPr>
          <w:rFonts w:ascii="Aptos" w:hAnsi="Aptos" w:cs="Times New Roman"/>
          <w:bCs/>
          <w:sz w:val="24"/>
          <w:szCs w:val="24"/>
          <w:lang w:val="en-US"/>
        </w:rPr>
        <w:lastRenderedPageBreak/>
        <w:t>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then used to calculate the corresponding E:E ratio at the same day using the logistic regression of the </w:t>
      </w:r>
      <w:proofErr w:type="gramStart"/>
      <w:r w:rsidRPr="00B65EAD">
        <w:rPr>
          <w:rFonts w:ascii="Aptos" w:hAnsi="Aptos" w:cs="Times New Roman"/>
          <w:bCs/>
          <w:sz w:val="24"/>
          <w:szCs w:val="24"/>
          <w:lang w:val="en-US"/>
        </w:rPr>
        <w:t>E:E</w:t>
      </w:r>
      <w:proofErr w:type="gramEnd"/>
      <w:r w:rsidRPr="00B65EAD">
        <w:rPr>
          <w:rFonts w:ascii="Aptos" w:hAnsi="Aptos" w:cs="Times New Roman"/>
          <w:bCs/>
          <w:sz w:val="24"/>
          <w:szCs w:val="24"/>
          <w:lang w:val="en-US"/>
        </w:rPr>
        <w:t xml:space="preserve"> data for the same treatment. For each population,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displayed as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E:E ratio for 50% germination in that population.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for the species.</w:t>
      </w:r>
    </w:p>
    <w:p w14:paraId="2F1121F9" w14:textId="08F2B4E8"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Relationship between environmental data and germination </w:t>
      </w:r>
      <w:r w:rsidR="00A70DB1">
        <w:rPr>
          <w:rFonts w:ascii="Aptos" w:hAnsi="Aptos" w:cs="Times New Roman"/>
          <w:b/>
          <w:i/>
          <w:sz w:val="24"/>
          <w:szCs w:val="24"/>
        </w:rPr>
        <w:t>parameters</w:t>
      </w:r>
    </w:p>
    <w:p w14:paraId="02D43DDF" w14:textId="11EEDB50" w:rsidR="00D305A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relationship between embryo development and seed germination </w:t>
      </w:r>
      <w:r w:rsidR="00266CB9">
        <w:rPr>
          <w:rFonts w:ascii="Aptos" w:hAnsi="Aptos" w:cs="Times New Roman"/>
          <w:sz w:val="24"/>
          <w:szCs w:val="24"/>
        </w:rPr>
        <w:t>parameters</w:t>
      </w:r>
      <w:r w:rsidR="00266CB9" w:rsidRPr="00B65EAD">
        <w:rPr>
          <w:rFonts w:ascii="Aptos" w:hAnsi="Aptos" w:cs="Times New Roman"/>
          <w:sz w:val="24"/>
          <w:szCs w:val="24"/>
        </w:rPr>
        <w:t xml:space="preserve"> </w:t>
      </w:r>
      <w:r w:rsidRPr="00B65EAD">
        <w:rPr>
          <w:rFonts w:ascii="Aptos" w:hAnsi="Aptos" w:cs="Times New Roman"/>
          <w:sz w:val="24"/>
          <w:szCs w:val="24"/>
        </w:rPr>
        <w:t xml:space="preserve">and geographical and bioclimatic data was explored for each population. A data matrix was built including latitude, altitude, </w:t>
      </w:r>
      <w:r w:rsidR="00FF77C0">
        <w:rPr>
          <w:rFonts w:ascii="Aptos" w:hAnsi="Aptos" w:cs="Times New Roman"/>
          <w:sz w:val="24"/>
          <w:szCs w:val="24"/>
        </w:rPr>
        <w:t>mean</w:t>
      </w:r>
      <w:r w:rsidRPr="00B65EAD">
        <w:rPr>
          <w:rFonts w:ascii="Aptos" w:hAnsi="Aptos" w:cs="Times New Roman"/>
          <w:sz w:val="24"/>
          <w:szCs w:val="24"/>
        </w:rPr>
        <w:t xml:space="preserve"> annual temperature, precipitation of the driest month, </w:t>
      </w:r>
      <w:r w:rsidR="00FF77C0">
        <w:rPr>
          <w:rFonts w:ascii="Aptos" w:hAnsi="Aptos" w:cs="Times New Roman"/>
          <w:sz w:val="24"/>
          <w:szCs w:val="24"/>
        </w:rPr>
        <w:t>mean</w:t>
      </w:r>
      <w:r w:rsidRPr="00B65EAD">
        <w:rPr>
          <w:rFonts w:ascii="Aptos" w:hAnsi="Aptos" w:cs="Times New Roman"/>
          <w:sz w:val="24"/>
          <w:szCs w:val="24"/>
        </w:rPr>
        <w:t xml:space="preserve"> maximum temperature of the hottest month and minimum </w:t>
      </w:r>
      <w:r w:rsidR="00FF77C0">
        <w:rPr>
          <w:rFonts w:ascii="Aptos" w:hAnsi="Aptos" w:cs="Times New Roman"/>
          <w:sz w:val="24"/>
          <w:szCs w:val="24"/>
        </w:rPr>
        <w:t>mean</w:t>
      </w:r>
      <w:r w:rsidRPr="00B65EAD">
        <w:rPr>
          <w:rFonts w:ascii="Aptos" w:hAnsi="Aptos" w:cs="Times New Roman"/>
          <w:sz w:val="24"/>
          <w:szCs w:val="24"/>
        </w:rPr>
        <w:t xml:space="preserv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 xml:space="preserve">cardinal </w:t>
      </w:r>
      <w:r w:rsidR="001827EB" w:rsidRPr="00B65EAD">
        <w:rPr>
          <w:rFonts w:ascii="Aptos" w:hAnsi="Aptos" w:cs="Times New Roman"/>
          <w:sz w:val="24"/>
          <w:szCs w:val="24"/>
        </w:rPr>
        <w:t>temperatures</w:t>
      </w:r>
      <w:r w:rsidR="001827EB" w:rsidRPr="00B65EAD">
        <w:rPr>
          <w:rFonts w:ascii="Aptos" w:hAnsi="Aptos" w:cs="Times New Roman"/>
          <w:sz w:val="24"/>
          <w:szCs w:val="24"/>
          <w:vertAlign w:val="subscript"/>
        </w:rPr>
        <w:t xml:space="preserve"> for</w:t>
      </w:r>
      <w:r w:rsidRPr="00B65EAD">
        <w:rPr>
          <w:rFonts w:ascii="Aptos" w:hAnsi="Aptos" w:cs="Times New Roman"/>
          <w:sz w:val="24"/>
          <w:szCs w:val="24"/>
        </w:rPr>
        <w:t xml:space="preserve">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&lt;EndNote&gt;&lt;Cite&gt;&lt;Author&gt;Fick&lt;/Author&gt;&lt;Year&gt;2017&lt;/Year&gt;&lt;RecNum&gt;5064&lt;/RecNum&gt;&lt;DisplayText&gt;(Fick and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1C5F7A">
        <w:rPr>
          <w:rFonts w:ascii="Aptos" w:hAnsi="Aptos" w:cs="Times New Roman"/>
          <w:noProof/>
          <w:sz w:val="24"/>
          <w:szCs w:val="24"/>
        </w:rPr>
        <w:t>(Fick and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w:t>
      </w:r>
      <w:r w:rsidR="00F00CAC" w:rsidRPr="00B65EAD">
        <w:rPr>
          <w:rFonts w:ascii="Aptos" w:hAnsi="Aptos" w:cs="Times New Roman"/>
          <w:sz w:val="24"/>
          <w:szCs w:val="24"/>
        </w:rPr>
        <w:t>to</w:t>
      </w:r>
      <w:r w:rsidRPr="00B65EAD">
        <w:rPr>
          <w:rFonts w:ascii="Aptos" w:hAnsi="Aptos" w:cs="Times New Roman"/>
          <w:sz w:val="24"/>
          <w:szCs w:val="24"/>
        </w:rPr>
        <w:t xml:space="preserve">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71EA9E8" w:rsidR="008C36BF" w:rsidRPr="00B65EAD" w:rsidRDefault="00A37AC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 xml:space="preserve">The initial relative embryo size ranged from a </w:t>
      </w:r>
      <w:r w:rsidR="00FF77C0">
        <w:rPr>
          <w:rFonts w:ascii="Aptos" w:eastAsia="Times New Roman" w:hAnsi="Aptos" w:cs="Times New Roman"/>
          <w:sz w:val="24"/>
          <w:szCs w:val="24"/>
          <w:lang w:eastAsia="en-GB"/>
        </w:rPr>
        <w:t>mean</w:t>
      </w:r>
      <w:r w:rsidRPr="00B65EAD">
        <w:rPr>
          <w:rFonts w:ascii="Aptos" w:eastAsia="Times New Roman" w:hAnsi="Aptos" w:cs="Times New Roman"/>
          <w:sz w:val="24"/>
          <w:szCs w:val="24"/>
          <w:lang w:eastAsia="en-GB"/>
        </w:rPr>
        <w:t xml:space="preserv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 </w:t>
      </w:r>
      <w:r w:rsidR="00FF77C0">
        <w:rPr>
          <w:rFonts w:ascii="Aptos" w:eastAsia="Times New Roman" w:hAnsi="Aptos" w:cs="Times New Roman"/>
          <w:sz w:val="24"/>
          <w:szCs w:val="24"/>
          <w:lang w:eastAsia="en-GB"/>
        </w:rPr>
        <w:t>mean</w:t>
      </w:r>
      <w:r w:rsidRPr="00B65EAD">
        <w:rPr>
          <w:rFonts w:ascii="Aptos" w:eastAsia="Times New Roman" w:hAnsi="Aptos" w:cs="Times New Roman"/>
          <w:sz w:val="24"/>
          <w:szCs w:val="24"/>
          <w:lang w:eastAsia="en-GB"/>
        </w:rPr>
        <w:t xml:space="preserv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w:t>
      </w:r>
      <w:r w:rsidR="00FF77C0">
        <w:rPr>
          <w:rFonts w:ascii="Aptos" w:eastAsia="Times New Roman" w:hAnsi="Aptos" w:cs="Times New Roman"/>
          <w:sz w:val="24"/>
          <w:szCs w:val="24"/>
          <w:lang w:eastAsia="en-GB"/>
        </w:rPr>
        <w:t>Mean</w:t>
      </w:r>
      <w:r w:rsidR="00BA1422" w:rsidRPr="00B65EAD">
        <w:rPr>
          <w:rFonts w:ascii="Aptos" w:eastAsia="Times New Roman" w:hAnsi="Aptos" w:cs="Times New Roman"/>
          <w:sz w:val="24"/>
          <w:szCs w:val="24"/>
          <w:lang w:eastAsia="en-GB"/>
        </w:rPr>
        <w:t xml:space="preserv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1BF8CEE0" w:rsidR="00A37ACA" w:rsidRPr="00B65EAD" w:rsidRDefault="00A37ACA"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r w:rsidR="004E3EA3">
        <w:rPr>
          <w:rFonts w:ascii="Aptos" w:eastAsia="Times New Roman" w:hAnsi="Aptos" w:cs="Times New Roman"/>
          <w:sz w:val="24"/>
          <w:szCs w:val="24"/>
          <w:lang w:eastAsia="en-GB"/>
        </w:rPr>
        <w:t xml:space="preserve">ould </w:t>
      </w:r>
      <w:r w:rsidRPr="00B65EAD">
        <w:rPr>
          <w:rFonts w:ascii="Aptos" w:eastAsia="Times New Roman" w:hAnsi="Aptos" w:cs="Times New Roman"/>
          <w:sz w:val="24"/>
          <w:szCs w:val="24"/>
          <w:lang w:eastAsia="en-GB"/>
        </w:rPr>
        <w:t xml:space="preserve">be appreciated already after 14 days of </w:t>
      </w:r>
      <w:r w:rsidR="001A3748">
        <w:rPr>
          <w:rFonts w:ascii="Aptos" w:eastAsia="Times New Roman" w:hAnsi="Aptos" w:cs="Times New Roman"/>
          <w:sz w:val="24"/>
          <w:szCs w:val="24"/>
          <w:lang w:eastAsia="en-GB"/>
        </w:rPr>
        <w:t>sowing for germination</w:t>
      </w:r>
      <w:r w:rsidRPr="00B65EAD">
        <w:rPr>
          <w:rFonts w:ascii="Aptos" w:eastAsia="Times New Roman" w:hAnsi="Aptos" w:cs="Times New Roman"/>
          <w:sz w:val="24"/>
          <w:szCs w:val="24"/>
          <w:lang w:eastAsia="en-GB"/>
        </w:rPr>
        <w:t xml:space="preserve">. For all the populations, the temperature treatments with the highest rate of embryo growth were 2.5 and 5 °C. Clearly 0 °C </w:t>
      </w:r>
      <w:r w:rsidR="004E3EA3">
        <w:rPr>
          <w:rFonts w:ascii="Aptos" w:eastAsia="Times New Roman" w:hAnsi="Aptos" w:cs="Times New Roman"/>
          <w:sz w:val="24"/>
          <w:szCs w:val="24"/>
          <w:lang w:eastAsia="en-GB"/>
        </w:rPr>
        <w:t>wa</w:t>
      </w:r>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685F53B4" w:rsidR="00693C1C" w:rsidRPr="00B65EAD" w:rsidRDefault="00693C1C" w:rsidP="000F76F6">
      <w:pPr>
        <w:spacing w:before="120" w:after="120" w:line="48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w:t>
      </w:r>
      <w:r w:rsidR="001827EB" w:rsidRPr="00B65EAD">
        <w:rPr>
          <w:rFonts w:ascii="Aptos" w:eastAsia="Times New Roman" w:hAnsi="Aptos" w:cs="Times New Roman"/>
          <w:color w:val="000000" w:themeColor="text1"/>
          <w:sz w:val="24"/>
          <w:szCs w:val="24"/>
          <w:lang w:eastAsia="en-GB"/>
        </w:rPr>
        <w:t>at temperatures</w:t>
      </w:r>
      <w:r w:rsidRPr="00B65EAD">
        <w:rPr>
          <w:rFonts w:ascii="Aptos" w:eastAsia="Times New Roman" w:hAnsi="Aptos" w:cs="Times New Roman"/>
          <w:color w:val="000000" w:themeColor="text1"/>
          <w:sz w:val="24"/>
          <w:szCs w:val="24"/>
          <w:lang w:eastAsia="en-GB"/>
        </w:rPr>
        <w:t xml:space="preserve">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Germination occurred when the embryo reached the same length of the endosperm (E:E</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1) and a </w:t>
      </w:r>
      <w:r w:rsidR="00FF77C0">
        <w:rPr>
          <w:rFonts w:ascii="Aptos" w:hAnsi="Aptos" w:cs="Times New Roman"/>
          <w:color w:val="000000" w:themeColor="text1"/>
          <w:sz w:val="24"/>
          <w:szCs w:val="24"/>
        </w:rPr>
        <w:t>mean</w:t>
      </w:r>
      <w:r w:rsidRPr="00B65EAD">
        <w:rPr>
          <w:rFonts w:ascii="Aptos" w:hAnsi="Aptos" w:cs="Times New Roman"/>
          <w:color w:val="000000" w:themeColor="text1"/>
          <w:sz w:val="24"/>
          <w:szCs w:val="24"/>
        </w:rPr>
        <w:t xml:space="preserve"> E:E = 1 corresponded to 100% germination in the sample. </w:t>
      </w:r>
      <w:r w:rsidRPr="00B65EAD">
        <w:rPr>
          <w:rFonts w:ascii="Aptos" w:hAnsi="Aptos" w:cs="Times New Roman"/>
          <w:bCs/>
          <w:color w:val="000000" w:themeColor="text1"/>
          <w:sz w:val="24"/>
          <w:szCs w:val="24"/>
          <w:lang w:val="en-US"/>
        </w:rPr>
        <w:t>The treatments that</w:t>
      </w:r>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 xml:space="preserve">had the highest </w:t>
      </w:r>
      <w:r w:rsidR="00FF77C0">
        <w:rPr>
          <w:rFonts w:ascii="Aptos" w:hAnsi="Aptos" w:cs="Times New Roman"/>
          <w:bCs/>
          <w:color w:val="000000" w:themeColor="text1"/>
          <w:sz w:val="24"/>
          <w:szCs w:val="24"/>
          <w:lang w:val="en-US"/>
        </w:rPr>
        <w:t>mean</w:t>
      </w:r>
      <w:r w:rsidR="004E3EA3" w:rsidRPr="00B65EAD">
        <w:rPr>
          <w:rFonts w:ascii="Aptos" w:hAnsi="Aptos" w:cs="Times New Roman"/>
          <w:bCs/>
          <w:color w:val="000000" w:themeColor="text1"/>
          <w:sz w:val="24"/>
          <w:szCs w:val="24"/>
          <w:lang w:val="en-US"/>
        </w:rPr>
        <w:t xml:space="preserve"> germination across all the populations</w:t>
      </w:r>
      <w:r w:rsidRPr="00B65EAD">
        <w:rPr>
          <w:rFonts w:ascii="Aptos" w:hAnsi="Aptos" w:cs="Times New Roman"/>
          <w:bCs/>
          <w:color w:val="000000" w:themeColor="text1"/>
          <w:sz w:val="24"/>
          <w:szCs w:val="24"/>
          <w:lang w:val="en-US"/>
        </w:rPr>
        <w:t xml:space="preserve"> after 32 weeks of imbibition were 2.5 °C, and 5 °C with, respectively, 97.7 and 98.4 % of seeds germinated </w:t>
      </w:r>
      <w:r w:rsidR="001A3748">
        <w:rPr>
          <w:rFonts w:ascii="Aptos" w:hAnsi="Aptos" w:cs="Times New Roman"/>
          <w:bCs/>
          <w:color w:val="000000" w:themeColor="text1"/>
          <w:sz w:val="24"/>
          <w:szCs w:val="24"/>
          <w:lang w:val="en-US"/>
        </w:rPr>
        <w:t>at</w:t>
      </w:r>
      <w:r w:rsidR="001A3748"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last sampling. The lowest germination was observed at -2.5 and 10 °</w:t>
      </w:r>
      <w:r w:rsidR="00AB5F26" w:rsidRPr="00B65EAD">
        <w:rPr>
          <w:rFonts w:ascii="Aptos" w:hAnsi="Aptos" w:cs="Times New Roman"/>
          <w:bCs/>
          <w:color w:val="000000" w:themeColor="text1"/>
          <w:sz w:val="24"/>
          <w:szCs w:val="24"/>
          <w:lang w:val="en-US"/>
        </w:rPr>
        <w:t xml:space="preserve">C. </w:t>
      </w:r>
      <w:r w:rsidRPr="00B65EAD">
        <w:rPr>
          <w:rFonts w:ascii="Aptos" w:hAnsi="Aptos" w:cs="Times New Roman"/>
          <w:bCs/>
          <w:color w:val="000000" w:themeColor="text1"/>
          <w:sz w:val="24"/>
          <w:szCs w:val="24"/>
          <w:lang w:val="en-US"/>
        </w:rPr>
        <w:t xml:space="preserve">The population that reached, across all the treatments, the highest </w:t>
      </w:r>
      <w:r w:rsidR="00FF77C0">
        <w:rPr>
          <w:rFonts w:ascii="Aptos" w:hAnsi="Aptos" w:cs="Times New Roman"/>
          <w:bCs/>
          <w:color w:val="000000" w:themeColor="text1"/>
          <w:sz w:val="24"/>
          <w:szCs w:val="24"/>
          <w:lang w:val="en-US"/>
        </w:rPr>
        <w:t>mean</w:t>
      </w:r>
      <w:r w:rsidRPr="00B65EAD">
        <w:rPr>
          <w:rFonts w:ascii="Aptos" w:hAnsi="Aptos" w:cs="Times New Roman"/>
          <w:bCs/>
          <w:color w:val="000000" w:themeColor="text1"/>
          <w:sz w:val="24"/>
          <w:szCs w:val="24"/>
          <w:lang w:val="en-US"/>
        </w:rPr>
        <w:t xml:space="preserve"> germination at week 32 (the end of the experiment), was TRE (80% ± 32 SD) while the lowest was </w:t>
      </w:r>
      <w:r w:rsidRPr="00B65EAD">
        <w:rPr>
          <w:rFonts w:ascii="Aptos" w:hAnsi="Aptos" w:cs="Times New Roman"/>
          <w:bCs/>
          <w:color w:val="000000" w:themeColor="text1"/>
          <w:sz w:val="24"/>
          <w:szCs w:val="24"/>
          <w:lang w:val="en-US"/>
        </w:rPr>
        <w:lastRenderedPageBreak/>
        <w:t>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w:t>
      </w:r>
      <w:r w:rsidR="009C3432" w:rsidRPr="009C3432">
        <w:rPr>
          <w:rFonts w:ascii="Aptos" w:hAnsi="Aptos" w:cs="Times New Roman"/>
          <w:bCs/>
          <w:color w:val="000000" w:themeColor="text1"/>
          <w:sz w:val="24"/>
          <w:szCs w:val="24"/>
          <w:vertAlign w:val="subscript"/>
          <w:lang w:val="en-US"/>
        </w:rPr>
        <w:t>g</w:t>
      </w:r>
      <w:r w:rsidRPr="009C3432">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w:t>
      </w:r>
      <w:r w:rsidR="000D266E" w:rsidRPr="00B65EAD">
        <w:rPr>
          <w:rFonts w:ascii="Aptos" w:hAnsi="Aptos" w:cs="Times New Roman"/>
          <w:bCs/>
          <w:color w:val="000000" w:themeColor="text1"/>
          <w:sz w:val="24"/>
          <w:szCs w:val="24"/>
          <w:lang w:val="en-US"/>
        </w:rPr>
        <w:t>FLE)</w:t>
      </w:r>
      <w:r w:rsidRPr="00B65EAD">
        <w:rPr>
          <w:rFonts w:ascii="Aptos" w:hAnsi="Aptos" w:cs="Times New Roman"/>
          <w:bCs/>
          <w:color w:val="000000" w:themeColor="text1"/>
          <w:sz w:val="24"/>
          <w:szCs w:val="24"/>
          <w:lang w:val="en-US"/>
        </w:rPr>
        <w:t xml:space="preserve">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w:t>
      </w:r>
      <w:proofErr w:type="gramStart"/>
      <w:r w:rsidRPr="00B65EAD">
        <w:rPr>
          <w:rFonts w:ascii="Aptos" w:hAnsi="Aptos" w:cs="Times New Roman"/>
          <w:bCs/>
          <w:color w:val="000000" w:themeColor="text1"/>
          <w:sz w:val="24"/>
          <w:szCs w:val="24"/>
          <w:lang w:val="en-US"/>
        </w:rPr>
        <w:t>E:E</w:t>
      </w:r>
      <w:proofErr w:type="gramEnd"/>
      <w:r w:rsidRPr="00B65EAD">
        <w:rPr>
          <w:rFonts w:ascii="Aptos" w:hAnsi="Aptos" w:cs="Times New Roman"/>
          <w:bCs/>
          <w:color w:val="000000" w:themeColor="text1"/>
          <w:sz w:val="24"/>
          <w:szCs w:val="24"/>
          <w:lang w:val="en-US"/>
        </w:rPr>
        <w:t xml:space="preserve"> corresponding to the estimated T</w:t>
      </w:r>
      <w:r w:rsidRPr="00243315">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xml:space="preserve"> in these two treatments were averaged between population and temperatures to describe a value of 0.89 </w:t>
      </w:r>
      <w:r w:rsidR="000D266E" w:rsidRPr="00B65EAD">
        <w:rPr>
          <w:rFonts w:ascii="Aptos" w:hAnsi="Aptos" w:cs="Times New Roman"/>
          <w:bCs/>
          <w:color w:val="000000" w:themeColor="text1"/>
          <w:sz w:val="24"/>
          <w:szCs w:val="24"/>
          <w:lang w:val="en-US"/>
        </w:rPr>
        <w:t>(±</w:t>
      </w:r>
      <w:r w:rsidRPr="00B65EAD">
        <w:rPr>
          <w:rFonts w:ascii="Aptos" w:hAnsi="Aptos" w:cs="Times New Roman"/>
          <w:bCs/>
          <w:color w:val="000000" w:themeColor="text1"/>
          <w:sz w:val="24"/>
          <w:szCs w:val="24"/>
          <w:lang w:val="en-US"/>
        </w:rPr>
        <w:t xml:space="preserve"> 0.02 SD) for the species.</w:t>
      </w:r>
    </w:p>
    <w:p w14:paraId="1E9C24D7"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586121C0" w:rsidR="00A22E2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r w:rsidR="004E3EA3">
        <w:rPr>
          <w:rFonts w:ascii="Aptos" w:hAnsi="Aptos" w:cs="Times New Roman"/>
          <w:color w:val="000000" w:themeColor="text1"/>
          <w:sz w:val="24"/>
          <w:szCs w:val="24"/>
        </w:rPr>
        <w:t xml:space="preserve">estimates </w:t>
      </w:r>
      <w:r w:rsidRPr="00B65EAD">
        <w:rPr>
          <w:rFonts w:ascii="Aptos" w:hAnsi="Aptos" w:cs="Times New Roman"/>
          <w:color w:val="000000" w:themeColor="text1"/>
          <w:sz w:val="24"/>
          <w:szCs w:val="24"/>
        </w:rPr>
        <w:t xml:space="preserve">varied between -2.63 (SCO) and -6.65 °C (BER). In addition, </w:t>
      </w:r>
      <w:proofErr w:type="gramStart"/>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o</w:t>
      </w:r>
      <w:proofErr w:type="gramEnd"/>
      <w:r w:rsidRPr="00B65EAD">
        <w:rPr>
          <w:rFonts w:ascii="Aptos" w:hAnsi="Aptos" w:cs="Times New Roman"/>
          <w:color w:val="000000" w:themeColor="text1"/>
          <w:sz w:val="24"/>
          <w:szCs w:val="24"/>
        </w:rPr>
        <w:t xml:space="preserve"> </w:t>
      </w:r>
      <w:r w:rsidR="000D266E">
        <w:rPr>
          <w:rFonts w:ascii="Aptos" w:hAnsi="Aptos" w:cs="Times New Roman"/>
          <w:color w:val="000000" w:themeColor="text1"/>
          <w:sz w:val="24"/>
          <w:szCs w:val="24"/>
        </w:rPr>
        <w:t>varied</w:t>
      </w:r>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0F76F6">
      <w:pPr>
        <w:shd w:val="clear" w:color="auto" w:fill="FFFFFF"/>
        <w:spacing w:before="120" w:after="120" w:line="48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0864E194" w:rsidR="00A22E2A" w:rsidRPr="00B65EAD" w:rsidRDefault="00A37ACA" w:rsidP="000F76F6">
      <w:pPr>
        <w:shd w:val="clear" w:color="auto" w:fill="FFFFFF"/>
        <w:spacing w:before="120" w:after="120" w:line="48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r w:rsidR="004E3EA3" w:rsidRPr="00B65EAD">
        <w:rPr>
          <w:rFonts w:ascii="Aptos" w:eastAsia="Times New Roman" w:hAnsi="Aptos" w:cs="Times New Roman"/>
          <w:color w:val="000000" w:themeColor="text1"/>
          <w:sz w:val="24"/>
          <w:szCs w:val="24"/>
          <w:lang w:eastAsia="en-GB"/>
        </w:rPr>
        <w:t xml:space="preserve">(18.5 °C) </w:t>
      </w:r>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w:t>
      </w:r>
      <w:r w:rsidR="004E3EA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 xml:space="preserve">Embryo growth in natural condition was faster, for all the population tested, in the northern most location of Bergen </w:t>
      </w:r>
      <w:r w:rsidR="001A3748">
        <w:rPr>
          <w:rFonts w:ascii="Aptos" w:hAnsi="Aptos" w:cs="Times New Roman"/>
          <w:color w:val="000000" w:themeColor="text1"/>
          <w:sz w:val="24"/>
          <w:szCs w:val="24"/>
        </w:rPr>
        <w:t xml:space="preserve">(BER) </w:t>
      </w:r>
      <w:r w:rsidRPr="00B65EAD">
        <w:rPr>
          <w:rFonts w:ascii="Aptos" w:hAnsi="Aptos" w:cs="Times New Roman"/>
          <w:color w:val="000000" w:themeColor="text1"/>
          <w:sz w:val="24"/>
          <w:szCs w:val="24"/>
        </w:rPr>
        <w:t xml:space="preserve">where daily </w:t>
      </w:r>
      <w:r w:rsidR="00FF77C0">
        <w:rPr>
          <w:rFonts w:ascii="Aptos" w:hAnsi="Aptos" w:cs="Times New Roman"/>
          <w:color w:val="000000" w:themeColor="text1"/>
          <w:sz w:val="24"/>
          <w:szCs w:val="24"/>
        </w:rPr>
        <w:t>mean</w:t>
      </w:r>
      <w:r w:rsidRPr="00B65EAD">
        <w:rPr>
          <w:rFonts w:ascii="Aptos" w:hAnsi="Aptos" w:cs="Times New Roman"/>
          <w:color w:val="000000" w:themeColor="text1"/>
          <w:sz w:val="24"/>
          <w:szCs w:val="24"/>
        </w:rPr>
        <w:t xml:space="preserve"> temperatures were lower than at Wakehurst</w:t>
      </w:r>
      <w:r w:rsidR="001A3748">
        <w:rPr>
          <w:rFonts w:ascii="Aptos" w:hAnsi="Aptos" w:cs="Times New Roman"/>
          <w:color w:val="000000" w:themeColor="text1"/>
          <w:sz w:val="24"/>
          <w:szCs w:val="24"/>
        </w:rPr>
        <w:t xml:space="preserve"> (WAK)</w:t>
      </w:r>
      <w:r w:rsidRPr="00B65EAD">
        <w:rPr>
          <w:rFonts w:ascii="Aptos" w:hAnsi="Aptos" w:cs="Times New Roman"/>
          <w:color w:val="000000" w:themeColor="text1"/>
          <w:sz w:val="24"/>
          <w:szCs w:val="24"/>
        </w:rPr>
        <w: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 xml:space="preserve">Even if the southern population (CHO) had the greater initial E:E ratio, its growth rate was not different from the other populations tested. Eventually, the three growth curves tended to converge when a </w:t>
      </w:r>
      <w:r w:rsidR="00FF77C0">
        <w:rPr>
          <w:rFonts w:ascii="Aptos" w:hAnsi="Aptos" w:cs="Times New Roman"/>
          <w:color w:val="000000" w:themeColor="text1"/>
          <w:sz w:val="24"/>
          <w:szCs w:val="24"/>
        </w:rPr>
        <w:t>mean</w:t>
      </w:r>
      <w:r w:rsidR="00A22E2A" w:rsidRPr="00B65EAD">
        <w:rPr>
          <w:rFonts w:ascii="Aptos" w:hAnsi="Aptos" w:cs="Times New Roman"/>
          <w:color w:val="000000" w:themeColor="text1"/>
          <w:sz w:val="24"/>
          <w:szCs w:val="24"/>
        </w:rPr>
        <w:t xml:space="preserv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xml:space="preserve">). Germination in nature tended to peak in the </w:t>
      </w:r>
      <w:r w:rsidR="00A22E2A" w:rsidRPr="00B65EAD">
        <w:rPr>
          <w:rFonts w:ascii="Aptos" w:hAnsi="Aptos" w:cs="Times New Roman"/>
          <w:color w:val="000000" w:themeColor="text1"/>
          <w:sz w:val="24"/>
          <w:szCs w:val="24"/>
        </w:rPr>
        <w:lastRenderedPageBreak/>
        <w:t>months of January and February. Fitting a logistic regression to the curves permitted an estimation of the time, in days, to reach different deciles of relative embryo size.</w:t>
      </w:r>
    </w:p>
    <w:p w14:paraId="229F4C55"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5CCB0DB7" w:rsidR="00A37AC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894E9E">
        <w:rPr>
          <w:rFonts w:ascii="Aptos" w:hAnsi="Aptos" w:cs="Times New Roman"/>
          <w:bCs/>
          <w:color w:val="000000" w:themeColor="text1"/>
          <w:sz w:val="24"/>
          <w:szCs w:val="24"/>
        </w:rPr>
        <w:t xml:space="preserve"> </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w:t>
      </w:r>
      <w:del w:id="27" w:author="EDUARDO FERNANDEZ PASCUAL" w:date="2024-11-06T14:28:00Z" w16du:dateUtc="2024-11-06T13:28:00Z">
        <w:r w:rsidRPr="00B65EAD" w:rsidDel="008A3B19">
          <w:rPr>
            <w:rFonts w:ascii="Aptos" w:hAnsi="Aptos" w:cs="Times New Roman"/>
            <w:color w:val="000000" w:themeColor="text1"/>
            <w:sz w:val="24"/>
            <w:szCs w:val="24"/>
          </w:rPr>
          <w:delText>shown</w:delText>
        </w:r>
      </w:del>
      <w:ins w:id="28" w:author="EDUARDO FERNANDEZ PASCUAL" w:date="2024-11-06T14:28:00Z" w16du:dateUtc="2024-11-06T13:28:00Z">
        <w:r w:rsidR="008A3B19">
          <w:rPr>
            <w:rFonts w:ascii="Aptos" w:hAnsi="Aptos" w:cs="Times New Roman"/>
            <w:color w:val="000000" w:themeColor="text1"/>
            <w:sz w:val="24"/>
            <w:szCs w:val="24"/>
          </w:rPr>
          <w:t>showed</w:t>
        </w:r>
      </w:ins>
      <w:r w:rsidRPr="00B65EAD">
        <w:rPr>
          <w:rFonts w:ascii="Aptos" w:hAnsi="Aptos" w:cs="Times New Roman"/>
          <w:color w:val="000000" w:themeColor="text1"/>
          <w:sz w:val="24"/>
          <w:szCs w:val="24"/>
        </w:rPr>
        <w:t xml:space="preserve">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4040ED3F"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r w:rsidR="00894E9E">
        <w:rPr>
          <w:rFonts w:ascii="Aptos" w:hAnsi="Aptos" w:cs="Times New Roman"/>
          <w:b/>
          <w:i/>
          <w:color w:val="000000" w:themeColor="text1"/>
          <w:sz w:val="24"/>
          <w:szCs w:val="24"/>
        </w:rPr>
        <w:t>s</w:t>
      </w:r>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6467E8C3" w:rsidR="0049422E"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w:t>
      </w:r>
      <w:del w:id="29" w:author="EDUARDO FERNANDEZ PASCUAL" w:date="2024-11-06T14:29:00Z" w16du:dateUtc="2024-11-06T13:29:00Z">
        <w:r w:rsidRPr="00B65EAD" w:rsidDel="00875101">
          <w:rPr>
            <w:rFonts w:ascii="Aptos" w:hAnsi="Aptos" w:cs="Times New Roman"/>
            <w:color w:val="000000" w:themeColor="text1"/>
            <w:sz w:val="24"/>
            <w:szCs w:val="24"/>
          </w:rPr>
          <w:delText xml:space="preserve"> (</w:delText>
        </w:r>
        <w:r w:rsidRPr="00B65EAD" w:rsidDel="00875101">
          <w:rPr>
            <w:rFonts w:ascii="Aptos" w:hAnsi="Aptos" w:cs="Times New Roman"/>
            <w:bCs/>
            <w:color w:val="000000" w:themeColor="text1"/>
            <w:sz w:val="24"/>
            <w:szCs w:val="24"/>
          </w:rPr>
          <w:delText xml:space="preserve">Fig. </w:delText>
        </w:r>
        <w:r w:rsidR="0087660A" w:rsidRPr="00B65EAD" w:rsidDel="00875101">
          <w:rPr>
            <w:rFonts w:ascii="Aptos" w:hAnsi="Aptos" w:cs="Times New Roman"/>
            <w:bCs/>
            <w:color w:val="000000" w:themeColor="text1"/>
            <w:sz w:val="24"/>
            <w:szCs w:val="24"/>
          </w:rPr>
          <w:delText>4</w:delText>
        </w:r>
        <w:r w:rsidRPr="00B65EAD" w:rsidDel="00875101">
          <w:rPr>
            <w:rFonts w:ascii="Aptos" w:hAnsi="Aptos" w:cs="Times New Roman"/>
            <w:color w:val="000000" w:themeColor="text1"/>
            <w:sz w:val="24"/>
            <w:szCs w:val="24"/>
          </w:rPr>
          <w:delText>)</w:delText>
        </w:r>
      </w:del>
      <w:r w:rsidRPr="00B65EAD">
        <w:rPr>
          <w:rFonts w:ascii="Aptos" w:hAnsi="Aptos" w:cs="Times New Roman"/>
          <w:color w:val="000000" w:themeColor="text1"/>
          <w:sz w:val="24"/>
          <w:szCs w:val="24"/>
        </w:rPr>
        <w:t xml:space="preserve"> ordered the populations according to their seed and germination </w:t>
      </w:r>
      <w:r w:rsidR="00266CB9">
        <w:rPr>
          <w:rFonts w:ascii="Aptos" w:hAnsi="Aptos" w:cs="Times New Roman"/>
          <w:color w:val="000000" w:themeColor="text1"/>
          <w:sz w:val="24"/>
          <w:szCs w:val="24"/>
        </w:rPr>
        <w:t>parameters</w:t>
      </w:r>
      <w:r w:rsidR="00266CB9"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and to the climate of the collection site</w:t>
      </w:r>
      <w:ins w:id="30" w:author="EDUARDO FERNANDEZ PASCUAL" w:date="2024-11-06T14:29:00Z" w16du:dateUtc="2024-11-06T13:29:00Z">
        <w:r w:rsidR="00875101" w:rsidRPr="00B65EAD">
          <w:rPr>
            <w:rFonts w:ascii="Aptos" w:hAnsi="Aptos" w:cs="Times New Roman"/>
            <w:color w:val="000000" w:themeColor="text1"/>
            <w:sz w:val="24"/>
            <w:szCs w:val="24"/>
          </w:rPr>
          <w:t xml:space="preserve"> (</w:t>
        </w:r>
        <w:r w:rsidR="00875101" w:rsidRPr="00B65EAD">
          <w:rPr>
            <w:rFonts w:ascii="Aptos" w:hAnsi="Aptos" w:cs="Times New Roman"/>
            <w:bCs/>
            <w:color w:val="000000" w:themeColor="text1"/>
            <w:sz w:val="24"/>
            <w:szCs w:val="24"/>
          </w:rPr>
          <w:t>Fig. 4</w:t>
        </w:r>
        <w:r w:rsidR="00875101" w:rsidRPr="00B65EAD">
          <w:rPr>
            <w:rFonts w:ascii="Aptos" w:hAnsi="Aptos" w:cs="Times New Roman"/>
            <w:color w:val="000000" w:themeColor="text1"/>
            <w:sz w:val="24"/>
            <w:szCs w:val="24"/>
          </w:rPr>
          <w:t>)</w:t>
        </w:r>
      </w:ins>
      <w:r w:rsidRPr="00B65EAD">
        <w:rPr>
          <w:rFonts w:ascii="Aptos" w:hAnsi="Aptos" w:cs="Times New Roman"/>
          <w:color w:val="000000" w:themeColor="text1"/>
          <w:sz w:val="24"/>
          <w:szCs w:val="24"/>
        </w:rPr>
        <w:t>.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proofErr w:type="gramStart"/>
      <w:r w:rsidR="00693C1C" w:rsidRPr="00B65EAD">
        <w:rPr>
          <w:rFonts w:ascii="Aptos" w:hAnsi="Aptos" w:cs="Times New Roman"/>
          <w:color w:val="000000" w:themeColor="text1"/>
          <w:sz w:val="24"/>
          <w:szCs w:val="24"/>
        </w:rPr>
        <w:t>In particular, there</w:t>
      </w:r>
      <w:proofErr w:type="gramEnd"/>
      <w:r w:rsidR="00693C1C" w:rsidRPr="00B65EAD">
        <w:rPr>
          <w:rFonts w:ascii="Aptos" w:hAnsi="Aptos" w:cs="Times New Roman"/>
          <w:color w:val="000000" w:themeColor="text1"/>
          <w:sz w:val="24"/>
          <w:szCs w:val="24"/>
        </w:rPr>
        <w:t xml:space="preserv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t>
      </w:r>
      <w:r w:rsidR="00F00CAC" w:rsidRPr="00B65EAD">
        <w:rPr>
          <w:rFonts w:ascii="Aptos" w:hAnsi="Aptos" w:cs="Times New Roman"/>
          <w:color w:val="000000" w:themeColor="text1"/>
          <w:sz w:val="24"/>
          <w:szCs w:val="24"/>
        </w:rPr>
        <w:t>were in</w:t>
      </w:r>
      <w:r w:rsidRPr="00B65EAD">
        <w:rPr>
          <w:rFonts w:ascii="Aptos" w:hAnsi="Aptos" w:cs="Times New Roman"/>
          <w:color w:val="000000" w:themeColor="text1"/>
          <w:sz w:val="24"/>
          <w:szCs w:val="24"/>
        </w:rPr>
        <w:t xml:space="preserve"> the southern portion of the distribution range of the species and were characterized by higher maximum temperatures and more severe drought stress. The seeds from </w:t>
      </w:r>
      <w:r w:rsidRPr="00B65EAD">
        <w:rPr>
          <w:rFonts w:ascii="Aptos" w:hAnsi="Aptos" w:cs="Times New Roman"/>
          <w:color w:val="000000" w:themeColor="text1"/>
          <w:sz w:val="24"/>
          <w:szCs w:val="24"/>
        </w:rPr>
        <w:lastRenderedPageBreak/>
        <w:t>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r w:rsidR="00894E9E">
        <w:rPr>
          <w:rFonts w:ascii="Aptos" w:hAnsi="Aptos" w:cs="Times New Roman"/>
          <w:color w:val="000000" w:themeColor="text1"/>
          <w:sz w:val="24"/>
          <w:szCs w:val="24"/>
        </w:rPr>
        <w:t>are exposed to</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1A1BCF49" w:rsidR="0049422E" w:rsidRPr="00B65EAD" w:rsidRDefault="00F677AD" w:rsidP="00390C90">
      <w:pPr>
        <w:spacing w:before="120" w:after="120" w:line="48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r w:rsidR="00894E9E">
        <w:rPr>
          <w:rFonts w:ascii="Aptos" w:hAnsi="Aptos" w:cs="Times New Roman"/>
          <w:sz w:val="24"/>
          <w:szCs w:val="24"/>
        </w:rPr>
        <w:t>indicate</w:t>
      </w:r>
      <w:r w:rsidR="002E0209">
        <w:rPr>
          <w:rFonts w:ascii="Aptos" w:hAnsi="Aptos" w:cs="Times New Roman"/>
          <w:sz w:val="24"/>
          <w:szCs w:val="24"/>
        </w:rPr>
        <w:t xml:space="preserve"> </w:t>
      </w:r>
      <w:r w:rsidR="00B52D0B" w:rsidRPr="00B65EAD">
        <w:rPr>
          <w:rFonts w:ascii="Aptos" w:hAnsi="Aptos" w:cs="Times New Roman"/>
          <w:sz w:val="24"/>
          <w:szCs w:val="24"/>
        </w:rPr>
        <w:t>that</w:t>
      </w:r>
      <w:r w:rsidR="0095472E" w:rsidRPr="00B65EAD">
        <w:rPr>
          <w:rFonts w:ascii="Aptos" w:hAnsi="Aptos" w:cs="Times New Roman"/>
          <w:sz w:val="24"/>
          <w:szCs w:val="24"/>
        </w:rPr>
        <w:t xml:space="preserve"> there is functional variation in the embryo growth </w:t>
      </w:r>
      <w:r w:rsidR="00926288">
        <w:rPr>
          <w:rFonts w:ascii="Aptos" w:hAnsi="Aptos" w:cs="Times New Roman"/>
          <w:sz w:val="24"/>
          <w:szCs w:val="24"/>
        </w:rPr>
        <w:t>thermal thresholds</w:t>
      </w:r>
      <w:r w:rsidR="0095472E" w:rsidRPr="00B65EAD">
        <w:rPr>
          <w:rFonts w:ascii="Aptos" w:hAnsi="Aptos" w:cs="Times New Roman"/>
          <w:sz w:val="24"/>
          <w:szCs w:val="24"/>
        </w:rPr>
        <w:t>, and therefore that the</w:t>
      </w:r>
      <w:r w:rsidR="00926288">
        <w:rPr>
          <w:rFonts w:ascii="Aptos" w:hAnsi="Aptos" w:cs="Times New Roman"/>
          <w:sz w:val="24"/>
          <w:szCs w:val="24"/>
        </w:rPr>
        <w:t>se thresholds</w:t>
      </w:r>
      <w:r w:rsidR="0095472E" w:rsidRPr="00B65EAD">
        <w:rPr>
          <w:rFonts w:ascii="Aptos" w:hAnsi="Aptos" w:cs="Times New Roman"/>
          <w:sz w:val="24"/>
          <w:szCs w:val="24"/>
        </w:rPr>
        <w:t xml:space="preserve"> </w:t>
      </w:r>
      <w:r w:rsidR="00486B01">
        <w:rPr>
          <w:rFonts w:ascii="Aptos" w:hAnsi="Aptos" w:cs="Times New Roman"/>
          <w:sz w:val="24"/>
          <w:szCs w:val="24"/>
        </w:rPr>
        <w:t>might be</w:t>
      </w:r>
      <w:r w:rsidR="00486B01" w:rsidRPr="00B65EAD">
        <w:rPr>
          <w:rFonts w:ascii="Aptos" w:hAnsi="Aptos" w:cs="Times New Roman"/>
          <w:sz w:val="24"/>
          <w:szCs w:val="24"/>
        </w:rPr>
        <w:t xml:space="preserve"> </w:t>
      </w:r>
      <w:r w:rsidR="0095472E" w:rsidRPr="00B65EAD">
        <w:rPr>
          <w:rFonts w:ascii="Aptos" w:hAnsi="Aptos" w:cs="Times New Roman"/>
          <w:sz w:val="24"/>
          <w:szCs w:val="24"/>
        </w:rPr>
        <w:t>functional ecophysiological traits.</w:t>
      </w:r>
      <w:r w:rsidR="00FF7A81" w:rsidRPr="00FF7A81">
        <w:rPr>
          <w:rFonts w:ascii="Aptos" w:hAnsi="Aptos" w:cs="Times New Roman"/>
          <w:i/>
          <w:iCs/>
          <w:sz w:val="24"/>
          <w:szCs w:val="24"/>
        </w:rPr>
        <w:t xml:space="preserve"> </w:t>
      </w:r>
      <w:r w:rsidR="00BD4E07">
        <w:rPr>
          <w:rFonts w:ascii="Aptos" w:hAnsi="Aptos" w:cs="Times New Roman"/>
          <w:sz w:val="24"/>
          <w:szCs w:val="24"/>
        </w:rPr>
        <w:t xml:space="preserve">To </w:t>
      </w:r>
      <w:r w:rsidR="00B3103B">
        <w:rPr>
          <w:rFonts w:ascii="Aptos" w:hAnsi="Aptos" w:cs="Times New Roman"/>
          <w:sz w:val="24"/>
          <w:szCs w:val="24"/>
        </w:rPr>
        <w:t>our</w:t>
      </w:r>
      <w:r w:rsidR="00BD4E07">
        <w:rPr>
          <w:rFonts w:ascii="Aptos" w:hAnsi="Aptos" w:cs="Times New Roman"/>
          <w:sz w:val="24"/>
          <w:szCs w:val="24"/>
        </w:rPr>
        <w:t xml:space="preserve"> knowledge, this is the first </w:t>
      </w:r>
      <w:r w:rsidR="00BD4E07" w:rsidRPr="00B65EAD">
        <w:rPr>
          <w:rFonts w:ascii="Aptos" w:hAnsi="Aptos" w:cs="Times New Roman"/>
          <w:sz w:val="24"/>
          <w:szCs w:val="24"/>
        </w:rPr>
        <w:t xml:space="preserve">work </w:t>
      </w:r>
      <w:r w:rsidR="00B3103B">
        <w:rPr>
          <w:rFonts w:ascii="Aptos" w:hAnsi="Aptos" w:cs="Times New Roman"/>
          <w:sz w:val="24"/>
          <w:szCs w:val="24"/>
        </w:rPr>
        <w:t xml:space="preserve">showing </w:t>
      </w:r>
      <w:r w:rsidR="00390C90">
        <w:rPr>
          <w:rFonts w:ascii="Aptos" w:hAnsi="Aptos" w:cs="Times New Roman"/>
          <w:sz w:val="24"/>
          <w:szCs w:val="24"/>
        </w:rPr>
        <w:t xml:space="preserve">biogeographical variation in the thermal thresholds for embryo growth. A previous study had found no variation in </w:t>
      </w:r>
      <w:r w:rsidR="002770A2">
        <w:rPr>
          <w:rFonts w:ascii="Aptos" w:hAnsi="Aptos" w:cs="Times New Roman"/>
          <w:sz w:val="24"/>
          <w:szCs w:val="24"/>
        </w:rPr>
        <w:t>embryo</w:t>
      </w:r>
      <w:r w:rsidR="00390C90">
        <w:rPr>
          <w:rFonts w:ascii="Aptos" w:hAnsi="Aptos" w:cs="Times New Roman"/>
          <w:sz w:val="24"/>
          <w:szCs w:val="24"/>
        </w:rPr>
        <w:t xml:space="preserve"> thresholds between closely located populations of the Ranunculaceae species</w:t>
      </w:r>
      <w:r w:rsidR="00FF7A81" w:rsidRPr="00B65EAD">
        <w:rPr>
          <w:rFonts w:ascii="Aptos" w:hAnsi="Aptos" w:cs="Times New Roman"/>
          <w:sz w:val="24"/>
          <w:szCs w:val="24"/>
        </w:rPr>
        <w:t xml:space="preserve"> </w:t>
      </w:r>
      <w:r w:rsidR="00FF7A81" w:rsidRPr="00B65EAD">
        <w:rPr>
          <w:rFonts w:ascii="Aptos" w:hAnsi="Aptos" w:cs="Times New Roman"/>
          <w:i/>
          <w:sz w:val="24"/>
          <w:szCs w:val="24"/>
        </w:rPr>
        <w:t>Aquilegia barbaricina</w:t>
      </w:r>
      <w:r w:rsidR="00FC36A2">
        <w:rPr>
          <w:rFonts w:ascii="Aptos" w:hAnsi="Aptos" w:cs="Times New Roman"/>
          <w:sz w:val="24"/>
          <w:szCs w:val="24"/>
        </w:rPr>
        <w:t xml:space="preserve">, even if the same populations showed variation </w:t>
      </w:r>
      <w:r w:rsidR="00A97977">
        <w:rPr>
          <w:rFonts w:ascii="Aptos" w:hAnsi="Aptos" w:cs="Times New Roman"/>
          <w:sz w:val="24"/>
          <w:szCs w:val="24"/>
        </w:rPr>
        <w:t xml:space="preserve">in </w:t>
      </w:r>
      <w:r w:rsidR="00FC36A2">
        <w:rPr>
          <w:rFonts w:ascii="Aptos" w:hAnsi="Aptos" w:cs="Times New Roman"/>
          <w:sz w:val="24"/>
          <w:szCs w:val="24"/>
        </w:rPr>
        <w:t xml:space="preserve">the thermal thresholds for germination </w:t>
      </w:r>
      <w:r w:rsidR="00FF7A81" w:rsidRPr="00B65EAD">
        <w:rPr>
          <w:rFonts w:ascii="Aptos" w:hAnsi="Aptos" w:cs="Times New Roman"/>
          <w:sz w:val="24"/>
          <w:szCs w:val="24"/>
        </w:rPr>
        <w:fldChar w:fldCharType="begin"/>
      </w:r>
      <w:r w:rsidR="00FF7A81">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FF7A81" w:rsidRPr="00B65EAD">
        <w:rPr>
          <w:rFonts w:ascii="Aptos" w:hAnsi="Aptos" w:cs="Times New Roman"/>
          <w:sz w:val="24"/>
          <w:szCs w:val="24"/>
        </w:rPr>
        <w:fldChar w:fldCharType="separate"/>
      </w:r>
      <w:r w:rsidR="00FF7A81">
        <w:rPr>
          <w:rFonts w:ascii="Aptos" w:hAnsi="Aptos" w:cs="Times New Roman"/>
          <w:noProof/>
          <w:sz w:val="24"/>
          <w:szCs w:val="24"/>
        </w:rPr>
        <w:t>(Porceddu et al., 2017)</w:t>
      </w:r>
      <w:r w:rsidR="00FF7A81" w:rsidRPr="00B65EAD">
        <w:rPr>
          <w:rFonts w:ascii="Aptos" w:hAnsi="Aptos" w:cs="Times New Roman"/>
          <w:sz w:val="24"/>
          <w:szCs w:val="24"/>
        </w:rPr>
        <w:fldChar w:fldCharType="end"/>
      </w:r>
      <w:r w:rsidR="00FF7A81" w:rsidRPr="00B65EAD">
        <w:rPr>
          <w:rFonts w:ascii="Aptos" w:hAnsi="Aptos" w:cs="Times New Roman"/>
          <w:sz w:val="24"/>
          <w:szCs w:val="24"/>
        </w:rPr>
        <w:t>.</w:t>
      </w:r>
    </w:p>
    <w:p w14:paraId="62DC42C8" w14:textId="5908BC0E" w:rsidR="000E4740" w:rsidRPr="00E928D1" w:rsidRDefault="00AC40EA" w:rsidP="000F76F6">
      <w:pPr>
        <w:spacing w:before="120" w:after="120" w:line="480" w:lineRule="auto"/>
        <w:jc w:val="both"/>
        <w:rPr>
          <w:rFonts w:ascii="Aptos" w:hAnsi="Aptos" w:cs="Times New Roman"/>
          <w:sz w:val="24"/>
          <w:szCs w:val="24"/>
        </w:rPr>
      </w:pPr>
      <w:r w:rsidRPr="00DC339A">
        <w:rPr>
          <w:rFonts w:ascii="Aptos" w:hAnsi="Aptos" w:cs="Times New Roman"/>
          <w:sz w:val="24"/>
          <w:szCs w:val="24"/>
        </w:rPr>
        <w:lastRenderedPageBreak/>
        <w:t>The ceiling temperature for embryo growth</w:t>
      </w:r>
      <w:r w:rsidR="004467F1" w:rsidRPr="00DC339A">
        <w:rPr>
          <w:rFonts w:ascii="Aptos" w:hAnsi="Aptos" w:cs="Times New Roman"/>
          <w:sz w:val="24"/>
          <w:szCs w:val="24"/>
        </w:rPr>
        <w:t xml:space="preserve"> </w:t>
      </w:r>
      <w:r w:rsidR="000D345E" w:rsidRPr="00DC339A">
        <w:rPr>
          <w:rFonts w:ascii="Aptos" w:hAnsi="Aptos" w:cs="Times New Roman"/>
          <w:sz w:val="24"/>
          <w:szCs w:val="24"/>
        </w:rPr>
        <w:t>varie</w:t>
      </w:r>
      <w:r w:rsidR="000D345E">
        <w:rPr>
          <w:rFonts w:ascii="Aptos" w:hAnsi="Aptos" w:cs="Times New Roman"/>
          <w:sz w:val="24"/>
          <w:szCs w:val="24"/>
        </w:rPr>
        <w:t>d</w:t>
      </w:r>
      <w:r w:rsidR="000D345E" w:rsidRPr="00DC339A">
        <w:rPr>
          <w:rFonts w:ascii="Aptos" w:hAnsi="Aptos" w:cs="Times New Roman"/>
          <w:sz w:val="24"/>
          <w:szCs w:val="24"/>
        </w:rPr>
        <w:t xml:space="preserve"> </w:t>
      </w:r>
      <w:r w:rsidR="004467F1" w:rsidRPr="00DC339A">
        <w:rPr>
          <w:rFonts w:ascii="Aptos" w:hAnsi="Aptos" w:cs="Times New Roman"/>
          <w:sz w:val="24"/>
          <w:szCs w:val="24"/>
        </w:rPr>
        <w:t>between 12 and 2</w:t>
      </w:r>
      <w:r w:rsidR="000D345E">
        <w:rPr>
          <w:rFonts w:ascii="Aptos" w:hAnsi="Aptos" w:cs="Times New Roman"/>
          <w:sz w:val="24"/>
          <w:szCs w:val="24"/>
        </w:rPr>
        <w:t>1</w:t>
      </w:r>
      <w:r w:rsidR="004467F1" w:rsidRPr="00DC339A">
        <w:rPr>
          <w:rFonts w:ascii="Aptos" w:hAnsi="Aptos" w:cs="Times New Roman"/>
          <w:sz w:val="24"/>
          <w:szCs w:val="24"/>
        </w:rPr>
        <w:t xml:space="preserve"> °C and </w:t>
      </w:r>
      <w:r w:rsidR="000D345E" w:rsidRPr="00DC339A">
        <w:rPr>
          <w:rFonts w:ascii="Aptos" w:hAnsi="Aptos" w:cs="Times New Roman"/>
          <w:sz w:val="24"/>
          <w:szCs w:val="24"/>
        </w:rPr>
        <w:t>ha</w:t>
      </w:r>
      <w:r w:rsidR="000D345E">
        <w:rPr>
          <w:rFonts w:ascii="Aptos" w:hAnsi="Aptos" w:cs="Times New Roman"/>
          <w:sz w:val="24"/>
          <w:szCs w:val="24"/>
        </w:rPr>
        <w:t>d</w:t>
      </w:r>
      <w:r w:rsidR="000D345E" w:rsidRPr="00DC339A">
        <w:rPr>
          <w:rFonts w:ascii="Aptos" w:hAnsi="Aptos" w:cs="Times New Roman"/>
          <w:sz w:val="24"/>
          <w:szCs w:val="24"/>
        </w:rPr>
        <w:t xml:space="preserve"> </w:t>
      </w:r>
      <w:r w:rsidR="004467F1" w:rsidRPr="00DC339A">
        <w:rPr>
          <w:rFonts w:ascii="Aptos" w:hAnsi="Aptos" w:cs="Times New Roman"/>
          <w:sz w:val="24"/>
          <w:szCs w:val="24"/>
        </w:rPr>
        <w:t xml:space="preserve">a strong negative correlation with latitude and precipitation. </w:t>
      </w:r>
      <w:r w:rsidR="00A97977">
        <w:rPr>
          <w:rFonts w:ascii="Aptos" w:hAnsi="Aptos" w:cs="Times New Roman"/>
          <w:sz w:val="24"/>
          <w:szCs w:val="24"/>
        </w:rPr>
        <w:t>Populations</w:t>
      </w:r>
      <w:r w:rsidR="00A97977" w:rsidRPr="00DC339A">
        <w:rPr>
          <w:rFonts w:ascii="Aptos" w:hAnsi="Aptos" w:cs="Times New Roman"/>
          <w:sz w:val="24"/>
          <w:szCs w:val="24"/>
        </w:rPr>
        <w:t xml:space="preserve"> </w:t>
      </w:r>
      <w:r w:rsidR="004467F1" w:rsidRPr="00DC339A">
        <w:rPr>
          <w:rFonts w:ascii="Aptos" w:hAnsi="Aptos" w:cs="Times New Roman"/>
          <w:sz w:val="24"/>
          <w:szCs w:val="24"/>
        </w:rPr>
        <w:t xml:space="preserve">from northern </w:t>
      </w:r>
      <w:r w:rsidR="00B25F5C">
        <w:rPr>
          <w:rFonts w:ascii="Aptos" w:hAnsi="Aptos" w:cs="Times New Roman"/>
          <w:sz w:val="24"/>
          <w:szCs w:val="24"/>
        </w:rPr>
        <w:t xml:space="preserve">and </w:t>
      </w:r>
      <w:r w:rsidR="00A97977">
        <w:rPr>
          <w:rFonts w:ascii="Aptos" w:hAnsi="Aptos" w:cs="Times New Roman"/>
          <w:sz w:val="24"/>
          <w:szCs w:val="24"/>
        </w:rPr>
        <w:t>wetter</w:t>
      </w:r>
      <w:r w:rsidR="00B25F5C">
        <w:rPr>
          <w:rFonts w:ascii="Aptos" w:hAnsi="Aptos" w:cs="Times New Roman"/>
          <w:sz w:val="24"/>
          <w:szCs w:val="24"/>
        </w:rPr>
        <w:t xml:space="preserve"> </w:t>
      </w:r>
      <w:r w:rsidR="00A97977">
        <w:rPr>
          <w:rFonts w:ascii="Aptos" w:hAnsi="Aptos" w:cs="Times New Roman"/>
          <w:sz w:val="24"/>
          <w:szCs w:val="24"/>
        </w:rPr>
        <w:t>locations</w:t>
      </w:r>
      <w:r w:rsidR="004467F1" w:rsidRPr="00DC339A">
        <w:rPr>
          <w:rFonts w:ascii="Aptos" w:hAnsi="Aptos" w:cs="Times New Roman"/>
          <w:sz w:val="24"/>
          <w:szCs w:val="24"/>
        </w:rPr>
        <w:t xml:space="preserve"> ha</w:t>
      </w:r>
      <w:r w:rsidR="00CE3D9E">
        <w:rPr>
          <w:rFonts w:ascii="Aptos" w:hAnsi="Aptos" w:cs="Times New Roman"/>
          <w:sz w:val="24"/>
          <w:szCs w:val="24"/>
        </w:rPr>
        <w:t>d</w:t>
      </w:r>
      <w:r w:rsidR="004467F1" w:rsidRPr="00DC339A">
        <w:rPr>
          <w:rFonts w:ascii="Aptos" w:hAnsi="Aptos" w:cs="Times New Roman"/>
          <w:sz w:val="24"/>
          <w:szCs w:val="24"/>
        </w:rPr>
        <w:t xml:space="preserve"> lower </w:t>
      </w:r>
      <w:r w:rsidR="002662D0">
        <w:rPr>
          <w:rFonts w:ascii="Aptos" w:hAnsi="Aptos" w:cs="Times New Roman"/>
          <w:sz w:val="24"/>
          <w:szCs w:val="24"/>
        </w:rPr>
        <w:t>ceilings</w:t>
      </w:r>
      <w:r w:rsidR="00994E5D" w:rsidRPr="00DC339A">
        <w:rPr>
          <w:rFonts w:ascii="Aptos" w:hAnsi="Aptos" w:cs="Times New Roman"/>
          <w:sz w:val="24"/>
          <w:szCs w:val="24"/>
        </w:rPr>
        <w:t>;</w:t>
      </w:r>
      <w:r w:rsidR="004467F1" w:rsidRPr="00DC339A">
        <w:rPr>
          <w:rFonts w:ascii="Aptos" w:hAnsi="Aptos" w:cs="Times New Roman"/>
          <w:sz w:val="24"/>
          <w:szCs w:val="24"/>
        </w:rPr>
        <w:t xml:space="preserve"> while the two southernmost populations </w:t>
      </w:r>
      <w:r w:rsidR="00E83676">
        <w:rPr>
          <w:rFonts w:ascii="Aptos" w:hAnsi="Aptos" w:cs="Times New Roman"/>
          <w:sz w:val="24"/>
          <w:szCs w:val="24"/>
        </w:rPr>
        <w:t>(</w:t>
      </w:r>
      <w:r w:rsidR="004467F1" w:rsidRPr="00DC339A">
        <w:rPr>
          <w:rFonts w:ascii="Aptos" w:hAnsi="Aptos" w:cs="Times New Roman"/>
          <w:sz w:val="24"/>
          <w:szCs w:val="24"/>
        </w:rPr>
        <w:t>CHO and TRE</w:t>
      </w:r>
      <w:r w:rsidR="00E83676">
        <w:rPr>
          <w:rFonts w:ascii="Aptos" w:hAnsi="Aptos" w:cs="Times New Roman"/>
          <w:sz w:val="24"/>
          <w:szCs w:val="24"/>
        </w:rPr>
        <w:t>)</w:t>
      </w:r>
      <w:r w:rsidR="004467F1" w:rsidRPr="00DC339A">
        <w:rPr>
          <w:rFonts w:ascii="Aptos" w:hAnsi="Aptos" w:cs="Times New Roman"/>
          <w:sz w:val="24"/>
          <w:szCs w:val="24"/>
        </w:rPr>
        <w:t xml:space="preserve"> </w:t>
      </w:r>
      <w:r w:rsidR="00B2159E">
        <w:rPr>
          <w:rFonts w:ascii="Aptos" w:hAnsi="Aptos" w:cs="Times New Roman"/>
          <w:sz w:val="24"/>
          <w:szCs w:val="24"/>
        </w:rPr>
        <w:t>had</w:t>
      </w:r>
      <w:r w:rsidR="004467F1" w:rsidRPr="00DC339A">
        <w:rPr>
          <w:rFonts w:ascii="Aptos" w:hAnsi="Aptos" w:cs="Times New Roman"/>
          <w:sz w:val="24"/>
          <w:szCs w:val="24"/>
        </w:rPr>
        <w:t xml:space="preserve"> </w:t>
      </w:r>
      <w:r w:rsidR="002662D0" w:rsidRPr="00AF285F">
        <w:rPr>
          <w:rFonts w:ascii="Aptos" w:hAnsi="Aptos" w:cs="Times New Roman"/>
          <w:sz w:val="24"/>
          <w:szCs w:val="24"/>
        </w:rPr>
        <w:t xml:space="preserve">a </w:t>
      </w:r>
      <w:r w:rsidR="002662D0" w:rsidRPr="002662D0">
        <w:rPr>
          <w:rFonts w:ascii="Aptos" w:hAnsi="Aptos" w:cs="Times New Roman"/>
          <w:sz w:val="24"/>
          <w:szCs w:val="24"/>
        </w:rPr>
        <w:t>ceiling</w:t>
      </w:r>
      <w:r w:rsidR="004467F1" w:rsidRPr="00DC339A">
        <w:rPr>
          <w:rFonts w:ascii="Aptos" w:hAnsi="Aptos" w:cs="Times New Roman"/>
          <w:sz w:val="24"/>
          <w:szCs w:val="24"/>
        </w:rPr>
        <w:t xml:space="preserve"> above 20 °C. </w:t>
      </w:r>
      <w:r w:rsidR="00B757F7">
        <w:rPr>
          <w:rFonts w:ascii="Aptos" w:hAnsi="Aptos" w:cs="Times New Roman"/>
          <w:sz w:val="24"/>
          <w:szCs w:val="24"/>
        </w:rPr>
        <w:t xml:space="preserve">Interestingly, </w:t>
      </w:r>
      <w:r w:rsidR="001D6575" w:rsidRPr="00DB2C2D">
        <w:rPr>
          <w:rFonts w:ascii="Aptos" w:hAnsi="Aptos"/>
          <w:sz w:val="24"/>
          <w:szCs w:val="24"/>
        </w:rPr>
        <w:t xml:space="preserve">the </w:t>
      </w:r>
      <w:r w:rsidR="00B757F7">
        <w:rPr>
          <w:rFonts w:ascii="Aptos" w:hAnsi="Aptos"/>
          <w:sz w:val="24"/>
          <w:szCs w:val="24"/>
        </w:rPr>
        <w:t>two southernmost populations</w:t>
      </w:r>
      <w:r w:rsidR="001D6575" w:rsidRPr="00DB2C2D">
        <w:rPr>
          <w:rFonts w:ascii="Aptos" w:hAnsi="Aptos"/>
          <w:sz w:val="24"/>
          <w:szCs w:val="24"/>
        </w:rPr>
        <w:t xml:space="preserve"> </w:t>
      </w:r>
      <w:r w:rsidR="00B757F7">
        <w:rPr>
          <w:rFonts w:ascii="Aptos" w:hAnsi="Aptos"/>
          <w:sz w:val="24"/>
          <w:szCs w:val="24"/>
        </w:rPr>
        <w:t>(</w:t>
      </w:r>
      <w:r w:rsidR="001D6575" w:rsidRPr="00DB2C2D">
        <w:rPr>
          <w:rFonts w:ascii="Aptos" w:hAnsi="Aptos"/>
          <w:sz w:val="24"/>
          <w:szCs w:val="24"/>
        </w:rPr>
        <w:t>CHO and TRE</w:t>
      </w:r>
      <w:r w:rsidR="00B757F7">
        <w:rPr>
          <w:rFonts w:ascii="Aptos" w:hAnsi="Aptos"/>
          <w:sz w:val="24"/>
          <w:szCs w:val="24"/>
        </w:rPr>
        <w:t>)</w:t>
      </w:r>
      <w:r w:rsidR="001D6575" w:rsidRPr="00DB2C2D">
        <w:rPr>
          <w:rFonts w:ascii="Aptos" w:hAnsi="Aptos"/>
          <w:sz w:val="24"/>
          <w:szCs w:val="24"/>
        </w:rPr>
        <w:t xml:space="preserve"> belong to the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Pr>
          <w:rFonts w:ascii="Aptos" w:hAnsi="Aptos"/>
          <w:i/>
          <w:iCs/>
          <w:sz w:val="24"/>
          <w:szCs w:val="24"/>
        </w:rPr>
        <w:t>m</w:t>
      </w:r>
      <w:r w:rsidR="001D6575" w:rsidRPr="00AF285F">
        <w:rPr>
          <w:rFonts w:ascii="Aptos" w:hAnsi="Aptos"/>
          <w:i/>
          <w:iCs/>
          <w:sz w:val="24"/>
          <w:szCs w:val="24"/>
        </w:rPr>
        <w:t>arizianum</w:t>
      </w:r>
      <w:r w:rsidR="003C08AA">
        <w:rPr>
          <w:rFonts w:ascii="Aptos" w:hAnsi="Aptos"/>
          <w:sz w:val="24"/>
          <w:szCs w:val="24"/>
        </w:rPr>
        <w:t xml:space="preserve">, </w:t>
      </w:r>
      <w:r w:rsidR="00A97977">
        <w:rPr>
          <w:rFonts w:ascii="Aptos" w:hAnsi="Aptos"/>
          <w:sz w:val="24"/>
          <w:szCs w:val="24"/>
        </w:rPr>
        <w:t>while the others</w:t>
      </w:r>
      <w:r w:rsidR="003C08AA">
        <w:rPr>
          <w:rFonts w:ascii="Aptos" w:hAnsi="Aptos"/>
          <w:sz w:val="24"/>
          <w:szCs w:val="24"/>
        </w:rPr>
        <w:t xml:space="preserve"> belong to</w:t>
      </w:r>
      <w:r w:rsidR="001D6575" w:rsidRPr="00DB2C2D">
        <w:rPr>
          <w:rFonts w:ascii="Aptos" w:hAnsi="Aptos"/>
          <w:sz w:val="24"/>
          <w:szCs w:val="24"/>
        </w:rPr>
        <w:t xml:space="preserve"> </w:t>
      </w:r>
      <w:r w:rsidR="003C08AA">
        <w:rPr>
          <w:rFonts w:ascii="Aptos" w:hAnsi="Aptos"/>
          <w:sz w:val="24"/>
          <w:szCs w:val="24"/>
        </w:rPr>
        <w:t xml:space="preserve">the typical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sidRPr="00AF285F">
        <w:rPr>
          <w:rFonts w:ascii="Aptos" w:hAnsi="Aptos"/>
          <w:i/>
          <w:iCs/>
          <w:sz w:val="24"/>
          <w:szCs w:val="24"/>
        </w:rPr>
        <w:t>m</w:t>
      </w:r>
      <w:r w:rsidR="001D6575" w:rsidRPr="00AF285F">
        <w:rPr>
          <w:rFonts w:ascii="Aptos" w:hAnsi="Aptos"/>
          <w:i/>
          <w:iCs/>
          <w:sz w:val="24"/>
          <w:szCs w:val="24"/>
        </w:rPr>
        <w:t>ajus</w:t>
      </w:r>
      <w:r w:rsidR="00443AD7">
        <w:rPr>
          <w:rFonts w:ascii="Aptos" w:hAnsi="Aptos"/>
          <w:i/>
          <w:iCs/>
          <w:sz w:val="24"/>
          <w:szCs w:val="24"/>
        </w:rPr>
        <w:t xml:space="preserve"> </w:t>
      </w:r>
      <w:r w:rsidR="00995239">
        <w:rPr>
          <w:rFonts w:ascii="Aptos" w:hAnsi="Aptos"/>
          <w:sz w:val="24"/>
          <w:szCs w:val="24"/>
        </w:rPr>
        <w:t xml:space="preserve">(the LEO population </w:t>
      </w:r>
      <w:r w:rsidR="00A97977">
        <w:rPr>
          <w:rFonts w:ascii="Aptos" w:hAnsi="Aptos"/>
          <w:sz w:val="24"/>
          <w:szCs w:val="24"/>
        </w:rPr>
        <w:t xml:space="preserve">grows in </w:t>
      </w:r>
      <w:r w:rsidR="00995239">
        <w:rPr>
          <w:rFonts w:ascii="Aptos" w:hAnsi="Aptos"/>
          <w:sz w:val="24"/>
          <w:szCs w:val="24"/>
        </w:rPr>
        <w:t>the contact area between the two subspecies)</w:t>
      </w:r>
      <w:r w:rsidR="00037305">
        <w:rPr>
          <w:rFonts w:ascii="Aptos" w:hAnsi="Aptos"/>
          <w:sz w:val="24"/>
          <w:szCs w:val="24"/>
        </w:rPr>
        <w:t>.</w:t>
      </w:r>
      <w:r w:rsidR="00A91C67">
        <w:rPr>
          <w:rFonts w:ascii="Aptos" w:hAnsi="Aptos"/>
          <w:sz w:val="24"/>
          <w:szCs w:val="24"/>
        </w:rPr>
        <w:t xml:space="preserve"> </w:t>
      </w:r>
      <w:r w:rsidR="009773BC">
        <w:rPr>
          <w:rFonts w:ascii="Aptos" w:hAnsi="Aptos"/>
          <w:i/>
          <w:iCs/>
          <w:sz w:val="24"/>
          <w:szCs w:val="24"/>
        </w:rPr>
        <w:t>Conopodium majus</w:t>
      </w:r>
      <w:r w:rsidR="00A91C67" w:rsidRPr="00DB2C2D">
        <w:rPr>
          <w:rFonts w:ascii="Aptos" w:hAnsi="Aptos"/>
          <w:sz w:val="24"/>
          <w:szCs w:val="24"/>
        </w:rPr>
        <w:t xml:space="preserve"> subsp. </w:t>
      </w:r>
      <w:r w:rsidR="00A91C67">
        <w:rPr>
          <w:rFonts w:ascii="Aptos" w:hAnsi="Aptos"/>
          <w:i/>
          <w:iCs/>
          <w:sz w:val="24"/>
          <w:szCs w:val="24"/>
        </w:rPr>
        <w:t>m</w:t>
      </w:r>
      <w:r w:rsidR="00A91C67" w:rsidRPr="00DB2C2D">
        <w:rPr>
          <w:rFonts w:ascii="Aptos" w:hAnsi="Aptos"/>
          <w:i/>
          <w:iCs/>
          <w:sz w:val="24"/>
          <w:szCs w:val="24"/>
        </w:rPr>
        <w:t>arizianum</w:t>
      </w:r>
      <w:r w:rsidR="00386386">
        <w:rPr>
          <w:rFonts w:ascii="Aptos" w:hAnsi="Aptos"/>
          <w:sz w:val="24"/>
          <w:szCs w:val="24"/>
        </w:rPr>
        <w:t xml:space="preserve"> and </w:t>
      </w:r>
      <w:r w:rsidR="00A97977">
        <w:rPr>
          <w:rFonts w:ascii="Aptos" w:hAnsi="Aptos"/>
          <w:sz w:val="24"/>
          <w:szCs w:val="24"/>
        </w:rPr>
        <w:t>all the other</w:t>
      </w:r>
      <w:r w:rsidR="00A91C67">
        <w:rPr>
          <w:rFonts w:ascii="Aptos" w:hAnsi="Aptos"/>
          <w:sz w:val="24"/>
          <w:szCs w:val="24"/>
        </w:rPr>
        <w:t xml:space="preserve"> species in the genus </w:t>
      </w:r>
      <w:r w:rsidR="00386386">
        <w:rPr>
          <w:rFonts w:ascii="Aptos" w:hAnsi="Aptos"/>
          <w:sz w:val="24"/>
          <w:szCs w:val="24"/>
        </w:rPr>
        <w:t>are restricted to the Iberian Peninsula and northern Africa</w:t>
      </w:r>
      <w:r w:rsidR="004C2FD9">
        <w:rPr>
          <w:rFonts w:ascii="Aptos" w:hAnsi="Aptos"/>
          <w:sz w:val="24"/>
          <w:szCs w:val="24"/>
        </w:rPr>
        <w:t xml:space="preserve">, </w:t>
      </w:r>
      <w:r w:rsidR="00A97977">
        <w:rPr>
          <w:rFonts w:ascii="Aptos" w:hAnsi="Aptos"/>
          <w:sz w:val="24"/>
          <w:szCs w:val="24"/>
        </w:rPr>
        <w:t xml:space="preserve">with the only exception of </w:t>
      </w:r>
      <w:r w:rsidR="009773BC">
        <w:rPr>
          <w:rFonts w:ascii="Aptos" w:hAnsi="Aptos"/>
          <w:i/>
          <w:iCs/>
          <w:sz w:val="24"/>
          <w:szCs w:val="24"/>
        </w:rPr>
        <w:t>Conopodium majus</w:t>
      </w:r>
      <w:r w:rsidR="004C2FD9" w:rsidRPr="00DB2C2D">
        <w:rPr>
          <w:rFonts w:ascii="Aptos" w:hAnsi="Aptos"/>
          <w:sz w:val="24"/>
          <w:szCs w:val="24"/>
        </w:rPr>
        <w:t xml:space="preserve"> subsp. </w:t>
      </w:r>
      <w:r w:rsidR="004C2FD9" w:rsidRPr="00DB2C2D">
        <w:rPr>
          <w:rFonts w:ascii="Aptos" w:hAnsi="Aptos"/>
          <w:i/>
          <w:iCs/>
          <w:sz w:val="24"/>
          <w:szCs w:val="24"/>
        </w:rPr>
        <w:t>majus</w:t>
      </w:r>
      <w:r w:rsidR="00A97977">
        <w:rPr>
          <w:rFonts w:ascii="Aptos" w:hAnsi="Aptos"/>
          <w:i/>
          <w:iCs/>
          <w:sz w:val="24"/>
          <w:szCs w:val="24"/>
        </w:rPr>
        <w:t xml:space="preserve">, </w:t>
      </w:r>
      <w:r w:rsidR="00A97977" w:rsidRPr="00AF285F">
        <w:rPr>
          <w:rFonts w:ascii="Aptos" w:hAnsi="Aptos"/>
          <w:sz w:val="24"/>
          <w:szCs w:val="24"/>
        </w:rPr>
        <w:t>which</w:t>
      </w:r>
      <w:r w:rsidR="004C2FD9">
        <w:rPr>
          <w:rFonts w:ascii="Aptos" w:hAnsi="Aptos"/>
          <w:i/>
          <w:iCs/>
          <w:sz w:val="24"/>
          <w:szCs w:val="24"/>
        </w:rPr>
        <w:t xml:space="preserve"> </w:t>
      </w:r>
      <w:r w:rsidR="004C2FD9">
        <w:rPr>
          <w:rFonts w:ascii="Aptos" w:hAnsi="Aptos"/>
          <w:sz w:val="24"/>
          <w:szCs w:val="24"/>
        </w:rPr>
        <w:t>is the only tax</w:t>
      </w:r>
      <w:r w:rsidR="00BB572C">
        <w:rPr>
          <w:rFonts w:ascii="Aptos" w:hAnsi="Aptos"/>
          <w:sz w:val="24"/>
          <w:szCs w:val="24"/>
        </w:rPr>
        <w:t>on</w:t>
      </w:r>
      <w:r w:rsidR="004C2FD9">
        <w:rPr>
          <w:rFonts w:ascii="Aptos" w:hAnsi="Aptos"/>
          <w:sz w:val="24"/>
          <w:szCs w:val="24"/>
        </w:rPr>
        <w:t xml:space="preserve"> to be </w:t>
      </w:r>
      <w:r w:rsidR="00BB572C">
        <w:rPr>
          <w:rFonts w:ascii="Aptos" w:hAnsi="Aptos"/>
          <w:sz w:val="24"/>
          <w:szCs w:val="24"/>
        </w:rPr>
        <w:t xml:space="preserve">widely distributed </w:t>
      </w:r>
      <w:r w:rsidR="00F90FDD">
        <w:rPr>
          <w:rFonts w:ascii="Aptos" w:hAnsi="Aptos"/>
          <w:sz w:val="24"/>
          <w:szCs w:val="24"/>
        </w:rPr>
        <w:t>in western and northern Europe</w:t>
      </w:r>
      <w:r w:rsidR="00995239">
        <w:rPr>
          <w:rFonts w:ascii="Aptos" w:hAnsi="Aptos"/>
          <w:sz w:val="24"/>
          <w:szCs w:val="24"/>
        </w:rPr>
        <w:t xml:space="preserve"> </w:t>
      </w:r>
      <w:r w:rsidR="00995239">
        <w:rPr>
          <w:rFonts w:ascii="Aptos" w:hAnsi="Aptos"/>
          <w:sz w:val="24"/>
          <w:szCs w:val="24"/>
        </w:rPr>
        <w:fldChar w:fldCharType="begin"/>
      </w:r>
      <w:r w:rsidR="00995239">
        <w:rPr>
          <w:rFonts w:ascii="Aptos" w:hAnsi="Aptos"/>
          <w:sz w:val="24"/>
          <w:szCs w:val="24"/>
        </w:rPr>
        <w:instrText xml:space="preserve"> ADDIN EN.CITE &lt;EndNote&gt;&lt;Cite&gt;&lt;Author&gt;Mateo&lt;/Author&gt;&lt;Year&gt;2003&lt;/Year&gt;&lt;RecNum&gt;5556&lt;/RecNum&gt;&lt;DisplayText&gt;(Mateo and López Udias, 2003)&lt;/DisplayText&gt;&lt;record&gt;&lt;rec-number&gt;5556&lt;/rec-number&gt;&lt;foreign-keys&gt;&lt;key app="EN" db-id="z5wrr0e0ozfsviesxxlp0rpfxdvdtt9a95t2" timestamp="1726817806"&gt;5556&lt;/key&gt;&lt;/foreign-keys&gt;&lt;ref-type name="Book Section"&gt;5&lt;/ref-type&gt;&lt;contributors&gt;&lt;authors&gt;&lt;author&gt;Mateo, G.&lt;/author&gt;&lt;author&gt;López Udias, S&lt;/author&gt;&lt;/authors&gt;&lt;secondary-authors&gt;&lt;author&gt;Nieto Feliner, G.&lt;/author&gt;&lt;author&gt;Jury, S.L.&lt;/author&gt;&lt;author&gt;Herrero Nieto, A.&lt;/author&gt;&lt;/secondary-authors&gt;&lt;/contributors&gt;&lt;titles&gt;&lt;title&gt;&lt;style face="italic" font="default" size="100%"&gt;Conopodium&lt;/style&gt;&lt;style face="normal" font="default" size="100%"&gt; W.D.J. Koch&lt;/style&gt;&lt;/title&gt;&lt;secondary-title&gt;Flora iberica Vol. X. Araliaceae-Umbelliferae&lt;/secondary-title&gt;&lt;/titles&gt;&lt;pages&gt;168-181&lt;/pages&gt;&lt;dates&gt;&lt;year&gt;2003&lt;/year&gt;&lt;/dates&gt;&lt;pub-location&gt;Madrid&lt;/pub-location&gt;&lt;publisher&gt;Real Jardín Botánico, CSIC&lt;/publisher&gt;&lt;urls&gt;&lt;/urls&gt;&lt;/record&gt;&lt;/Cite&gt;&lt;/EndNote&gt;</w:instrText>
      </w:r>
      <w:r w:rsidR="00995239">
        <w:rPr>
          <w:rFonts w:ascii="Aptos" w:hAnsi="Aptos"/>
          <w:sz w:val="24"/>
          <w:szCs w:val="24"/>
        </w:rPr>
        <w:fldChar w:fldCharType="separate"/>
      </w:r>
      <w:r w:rsidR="00995239">
        <w:rPr>
          <w:rFonts w:ascii="Aptos" w:hAnsi="Aptos"/>
          <w:noProof/>
          <w:sz w:val="24"/>
          <w:szCs w:val="24"/>
        </w:rPr>
        <w:t>(Mateo and López Udias, 2003)</w:t>
      </w:r>
      <w:r w:rsidR="00995239">
        <w:rPr>
          <w:rFonts w:ascii="Aptos" w:hAnsi="Aptos"/>
          <w:sz w:val="24"/>
          <w:szCs w:val="24"/>
        </w:rPr>
        <w:fldChar w:fldCharType="end"/>
      </w:r>
      <w:r w:rsidR="003C08AA">
        <w:rPr>
          <w:rFonts w:ascii="Aptos" w:hAnsi="Aptos"/>
          <w:sz w:val="24"/>
          <w:szCs w:val="24"/>
        </w:rPr>
        <w:t>.</w:t>
      </w:r>
      <w:r w:rsidR="001D6575" w:rsidRPr="00DB2C2D">
        <w:rPr>
          <w:rFonts w:ascii="Aptos" w:hAnsi="Aptos"/>
          <w:sz w:val="24"/>
          <w:szCs w:val="24"/>
        </w:rPr>
        <w:t xml:space="preserve"> </w:t>
      </w:r>
      <w:r w:rsidR="000233C5">
        <w:rPr>
          <w:rFonts w:ascii="Aptos" w:hAnsi="Aptos"/>
          <w:sz w:val="24"/>
          <w:szCs w:val="24"/>
        </w:rPr>
        <w:t xml:space="preserve">This may suggest that the </w:t>
      </w:r>
      <w:r w:rsidR="00691470">
        <w:rPr>
          <w:rFonts w:ascii="Aptos" w:hAnsi="Aptos"/>
          <w:sz w:val="24"/>
          <w:szCs w:val="24"/>
        </w:rPr>
        <w:t xml:space="preserve">lower </w:t>
      </w:r>
      <w:r w:rsidR="00691470" w:rsidRPr="00DC339A">
        <w:rPr>
          <w:rFonts w:ascii="Aptos" w:hAnsi="Aptos" w:cs="Times New Roman"/>
          <w:sz w:val="24"/>
          <w:szCs w:val="24"/>
        </w:rPr>
        <w:t>ceiling temperature for embryo growth</w:t>
      </w:r>
      <w:r w:rsidR="00342B29">
        <w:rPr>
          <w:rFonts w:ascii="Aptos" w:hAnsi="Aptos" w:cs="Times New Roman"/>
          <w:sz w:val="24"/>
          <w:szCs w:val="24"/>
        </w:rPr>
        <w:t xml:space="preserve"> in </w:t>
      </w:r>
      <w:r w:rsidR="009773BC">
        <w:rPr>
          <w:rFonts w:ascii="Aptos" w:hAnsi="Aptos"/>
          <w:i/>
          <w:iCs/>
          <w:sz w:val="24"/>
          <w:szCs w:val="24"/>
        </w:rPr>
        <w:t>Conopodium majus</w:t>
      </w:r>
      <w:r w:rsidR="00342B29" w:rsidRPr="00DB2C2D">
        <w:rPr>
          <w:rFonts w:ascii="Aptos" w:hAnsi="Aptos"/>
          <w:sz w:val="24"/>
          <w:szCs w:val="24"/>
        </w:rPr>
        <w:t xml:space="preserve"> subsp. </w:t>
      </w:r>
      <w:r w:rsidR="00342B29" w:rsidRPr="00DB2C2D">
        <w:rPr>
          <w:rFonts w:ascii="Aptos" w:hAnsi="Aptos"/>
          <w:i/>
          <w:iCs/>
          <w:sz w:val="24"/>
          <w:szCs w:val="24"/>
        </w:rPr>
        <w:t>majus</w:t>
      </w:r>
      <w:r w:rsidR="00342B29">
        <w:rPr>
          <w:rFonts w:ascii="Aptos" w:hAnsi="Aptos"/>
          <w:i/>
          <w:iCs/>
          <w:sz w:val="24"/>
          <w:szCs w:val="24"/>
        </w:rPr>
        <w:t xml:space="preserve"> </w:t>
      </w:r>
      <w:r w:rsidR="00342B29">
        <w:rPr>
          <w:rFonts w:ascii="Aptos" w:hAnsi="Aptos"/>
          <w:sz w:val="24"/>
          <w:szCs w:val="24"/>
        </w:rPr>
        <w:t xml:space="preserve">played a </w:t>
      </w:r>
      <w:r w:rsidR="00A97977">
        <w:rPr>
          <w:rFonts w:ascii="Aptos" w:hAnsi="Aptos"/>
          <w:sz w:val="24"/>
          <w:szCs w:val="24"/>
        </w:rPr>
        <w:t xml:space="preserve">key </w:t>
      </w:r>
      <w:r w:rsidR="00342B29">
        <w:rPr>
          <w:rFonts w:ascii="Aptos" w:hAnsi="Aptos"/>
          <w:sz w:val="24"/>
          <w:szCs w:val="24"/>
        </w:rPr>
        <w:t xml:space="preserve">role in allowing </w:t>
      </w:r>
      <w:r w:rsidR="00B2159E">
        <w:rPr>
          <w:rFonts w:ascii="Aptos" w:hAnsi="Aptos"/>
          <w:sz w:val="24"/>
          <w:szCs w:val="24"/>
        </w:rPr>
        <w:t xml:space="preserve">the subsp. </w:t>
      </w:r>
      <w:r w:rsidR="00342B29">
        <w:rPr>
          <w:rFonts w:ascii="Aptos" w:hAnsi="Aptos"/>
          <w:sz w:val="24"/>
          <w:szCs w:val="24"/>
        </w:rPr>
        <w:t xml:space="preserve">to colonize colder regions, </w:t>
      </w:r>
      <w:r w:rsidR="007D5938">
        <w:rPr>
          <w:rFonts w:ascii="Aptos" w:hAnsi="Aptos"/>
          <w:sz w:val="24"/>
          <w:szCs w:val="24"/>
        </w:rPr>
        <w:t xml:space="preserve">a hypothesis that </w:t>
      </w:r>
      <w:r w:rsidR="00D82308">
        <w:rPr>
          <w:rFonts w:ascii="Aptos" w:hAnsi="Aptos"/>
          <w:sz w:val="24"/>
          <w:szCs w:val="24"/>
        </w:rPr>
        <w:t>sh</w:t>
      </w:r>
      <w:r w:rsidR="00F00A61">
        <w:rPr>
          <w:rFonts w:ascii="Aptos" w:hAnsi="Aptos"/>
          <w:sz w:val="24"/>
          <w:szCs w:val="24"/>
        </w:rPr>
        <w:t xml:space="preserve">ould be explored </w:t>
      </w:r>
      <w:r w:rsidR="00A97977">
        <w:rPr>
          <w:rFonts w:ascii="Aptos" w:hAnsi="Aptos"/>
          <w:sz w:val="24"/>
          <w:szCs w:val="24"/>
        </w:rPr>
        <w:t>with broader</w:t>
      </w:r>
      <w:r w:rsidR="007D5938">
        <w:rPr>
          <w:rFonts w:ascii="Aptos" w:hAnsi="Aptos"/>
          <w:sz w:val="24"/>
          <w:szCs w:val="24"/>
        </w:rPr>
        <w:t xml:space="preserve"> comparative studies in the genus.</w:t>
      </w:r>
      <w:r w:rsidR="00E928D1">
        <w:rPr>
          <w:rFonts w:ascii="Aptos" w:hAnsi="Aptos"/>
          <w:sz w:val="24"/>
          <w:szCs w:val="24"/>
        </w:rPr>
        <w:t xml:space="preserve"> </w:t>
      </w:r>
      <w:r w:rsidR="00FF1621">
        <w:rPr>
          <w:rFonts w:ascii="Aptos" w:hAnsi="Aptos"/>
          <w:sz w:val="24"/>
          <w:szCs w:val="24"/>
        </w:rPr>
        <w:t xml:space="preserve">From a functional point of view, </w:t>
      </w:r>
      <w:r w:rsidR="00E83676">
        <w:rPr>
          <w:rFonts w:ascii="Aptos" w:hAnsi="Aptos"/>
          <w:sz w:val="24"/>
          <w:szCs w:val="24"/>
        </w:rPr>
        <w:t>th</w:t>
      </w:r>
      <w:r w:rsidR="00D003E1">
        <w:rPr>
          <w:rFonts w:ascii="Aptos" w:hAnsi="Aptos"/>
          <w:sz w:val="24"/>
          <w:szCs w:val="24"/>
        </w:rPr>
        <w:t xml:space="preserve">e correlation between the ceiling temperature and precipitation reflects the general role of </w:t>
      </w:r>
      <w:r w:rsidR="00BD4E8C">
        <w:rPr>
          <w:rFonts w:ascii="Aptos" w:hAnsi="Aptos"/>
          <w:sz w:val="24"/>
          <w:szCs w:val="24"/>
        </w:rPr>
        <w:t xml:space="preserve">drought and frost as the major drivers of regeneration strategies </w:t>
      </w:r>
      <w:r w:rsidR="00BD4E8C">
        <w:rPr>
          <w:rFonts w:ascii="Aptos" w:hAnsi="Aptos"/>
          <w:sz w:val="24"/>
          <w:szCs w:val="24"/>
        </w:rPr>
        <w:fldChar w:fldCharType="begin"/>
      </w:r>
      <w:r w:rsidR="00BD4E8C">
        <w:rPr>
          <w:rFonts w:ascii="Aptos" w:hAnsi="Aptos"/>
          <w:sz w:val="24"/>
          <w:szCs w:val="24"/>
        </w:rPr>
        <w:instrText xml:space="preserve"> ADDIN EN.CITE &lt;EndNote&gt;&lt;Cite&gt;&lt;Author&gt;Jurado&lt;/Author&gt;&lt;Year&gt;2005&lt;/Year&gt;&lt;RecNum&gt;3132&lt;/RecNum&gt;&lt;DisplayText&gt;(Jurado and Flores, 2005)&lt;/DisplayText&gt;&lt;record&gt;&lt;rec-number&gt;3132&lt;/rec-number&gt;&lt;foreign-keys&gt;&lt;key app="EN" db-id="z5wrr0e0ozfsviesxxlp0rpfxdvdtt9a95t2" timestamp="1584456162"&gt;3132&lt;/key&gt;&lt;/foreign-keys&gt;&lt;ref-type name="Journal Article"&gt;17&lt;/ref-type&gt;&lt;contributors&gt;&lt;authors&gt;&lt;author&gt;Jurado, Enrique&lt;/author&gt;&lt;author&gt;Flores, Joel&lt;/author&gt;&lt;/authors&gt;&lt;/contributors&gt;&lt;titles&gt;&lt;title&gt;Is seed dormancy under environmental control or bound to plant traits?&lt;/title&gt;&lt;secondary-title&gt;Journal of Vegetation Science&lt;/secondary-title&gt;&lt;/titles&gt;&lt;periodical&gt;&lt;full-title&gt;Journal of Vegetation Science&lt;/full-title&gt;&lt;/periodical&gt;&lt;pages&gt;559-564&lt;/pages&gt;&lt;volume&gt;16&lt;/volume&gt;&lt;number&gt;5&lt;/number&gt;&lt;keywords&gt;&lt;keyword&gt;Dormancy in plants&lt;/keyword&gt;&lt;keyword&gt;Germination&lt;/keyword&gt;&lt;keyword&gt;Growth form&lt;/keyword&gt;&lt;keyword&gt;Plant longevity&lt;/keyword&gt;&lt;keyword&gt;Plant species&lt;/keyword&gt;&lt;keyword&gt;Plants -- Longevity&lt;/keyword&gt;&lt;keyword&gt;Seed dormancy&lt;/keyword&gt;&lt;keyword&gt;Seed ecology&lt;/keyword&gt;&lt;keyword&gt;Seed germination&lt;/keyword&gt;&lt;keyword&gt;Seed size&lt;/keyword&gt;&lt;keyword&gt;Seeds -- Size&lt;/keyword&gt;&lt;keyword&gt;Seeds -- Viability&lt;/keyword&gt;&lt;/keywords&gt;&lt;dates&gt;&lt;year&gt;2005&lt;/year&gt;&lt;/dates&gt;&lt;publisher&gt;Wiley-Blackwell&lt;/publisher&gt;&lt;isbn&gt;11009233&lt;/isbn&gt;&lt;urls&gt;&lt;related-urls&gt;&lt;url&gt;http://search.ebscohost.com/login.aspx?direct=true&amp;amp;db=aph&amp;amp;AN=19585766&amp;amp;lang=es&amp;amp;site=ehost-live&lt;/url&gt;&lt;/related-urls&gt;&lt;/urls&gt;&lt;/record&gt;&lt;/Cite&gt;&lt;/EndNote&gt;</w:instrText>
      </w:r>
      <w:r w:rsidR="00BD4E8C">
        <w:rPr>
          <w:rFonts w:ascii="Aptos" w:hAnsi="Aptos"/>
          <w:sz w:val="24"/>
          <w:szCs w:val="24"/>
        </w:rPr>
        <w:fldChar w:fldCharType="separate"/>
      </w:r>
      <w:r w:rsidR="00BD4E8C">
        <w:rPr>
          <w:rFonts w:ascii="Aptos" w:hAnsi="Aptos"/>
          <w:noProof/>
          <w:sz w:val="24"/>
          <w:szCs w:val="24"/>
        </w:rPr>
        <w:t>(Jurado and Flores, 2005)</w:t>
      </w:r>
      <w:r w:rsidR="00BD4E8C">
        <w:rPr>
          <w:rFonts w:ascii="Aptos" w:hAnsi="Aptos"/>
          <w:sz w:val="24"/>
          <w:szCs w:val="24"/>
        </w:rPr>
        <w:fldChar w:fldCharType="end"/>
      </w:r>
      <w:r w:rsidR="00BD4E8C">
        <w:rPr>
          <w:rFonts w:ascii="Aptos" w:hAnsi="Aptos"/>
          <w:sz w:val="24"/>
          <w:szCs w:val="24"/>
        </w:rPr>
        <w:t>. A</w:t>
      </w:r>
      <w:r w:rsidR="00C93118">
        <w:rPr>
          <w:rFonts w:ascii="Aptos" w:hAnsi="Aptos"/>
          <w:sz w:val="24"/>
          <w:szCs w:val="24"/>
        </w:rPr>
        <w:t xml:space="preserve"> higher ceiling temperature in</w:t>
      </w:r>
      <w:r w:rsidR="001D6575" w:rsidRPr="00DB2C2D">
        <w:rPr>
          <w:rFonts w:ascii="Aptos" w:hAnsi="Aptos"/>
          <w:sz w:val="24"/>
          <w:szCs w:val="24"/>
        </w:rPr>
        <w:t xml:space="preserve"> </w:t>
      </w:r>
      <w:r w:rsidR="009773BC">
        <w:rPr>
          <w:rFonts w:ascii="Aptos" w:hAnsi="Aptos"/>
          <w:i/>
          <w:iCs/>
          <w:sz w:val="24"/>
          <w:szCs w:val="24"/>
        </w:rPr>
        <w:t>Conopodium majus</w:t>
      </w:r>
      <w:r w:rsidR="001D6575" w:rsidRPr="00DB2C2D">
        <w:rPr>
          <w:rFonts w:ascii="Aptos" w:hAnsi="Aptos"/>
          <w:sz w:val="24"/>
          <w:szCs w:val="24"/>
        </w:rPr>
        <w:t xml:space="preserve"> subsp. </w:t>
      </w:r>
      <w:r w:rsidR="001D6575" w:rsidRPr="00AF285F">
        <w:rPr>
          <w:rFonts w:ascii="Aptos" w:hAnsi="Aptos"/>
          <w:i/>
          <w:iCs/>
          <w:sz w:val="24"/>
          <w:szCs w:val="24"/>
        </w:rPr>
        <w:t>marizianum</w:t>
      </w:r>
      <w:r w:rsidR="00C93118">
        <w:rPr>
          <w:rFonts w:ascii="Aptos" w:hAnsi="Aptos"/>
          <w:sz w:val="24"/>
          <w:szCs w:val="24"/>
        </w:rPr>
        <w:t xml:space="preserve"> would allow embryo growth during late summer and autumn, and therefore</w:t>
      </w:r>
      <w:r w:rsidR="00CE5AF7">
        <w:rPr>
          <w:rFonts w:ascii="Aptos" w:hAnsi="Aptos"/>
          <w:sz w:val="24"/>
          <w:szCs w:val="24"/>
        </w:rPr>
        <w:t xml:space="preserve"> seedling emergence during winter, the season of lowest water stress in the Mediterranean mountains where the subspecies lives. </w:t>
      </w:r>
      <w:r w:rsidR="002626FC">
        <w:rPr>
          <w:rFonts w:ascii="Aptos" w:hAnsi="Aptos"/>
          <w:sz w:val="24"/>
          <w:szCs w:val="24"/>
        </w:rPr>
        <w:t>Conversely, the lower ceiling temperature in</w:t>
      </w:r>
      <w:r w:rsidR="002626FC" w:rsidRPr="00DB2C2D">
        <w:rPr>
          <w:rFonts w:ascii="Aptos" w:hAnsi="Aptos"/>
          <w:sz w:val="24"/>
          <w:szCs w:val="24"/>
        </w:rPr>
        <w:t xml:space="preserve"> </w:t>
      </w:r>
      <w:r w:rsidR="009773BC">
        <w:rPr>
          <w:rFonts w:ascii="Aptos" w:hAnsi="Aptos"/>
          <w:i/>
          <w:iCs/>
          <w:sz w:val="24"/>
          <w:szCs w:val="24"/>
        </w:rPr>
        <w:t>Conopodium majus</w:t>
      </w:r>
      <w:r w:rsidR="002626FC" w:rsidRPr="00DB2C2D">
        <w:rPr>
          <w:rFonts w:ascii="Aptos" w:hAnsi="Aptos"/>
          <w:sz w:val="24"/>
          <w:szCs w:val="24"/>
        </w:rPr>
        <w:t xml:space="preserve"> subsp. </w:t>
      </w:r>
      <w:r w:rsidR="002626FC">
        <w:rPr>
          <w:rFonts w:ascii="Aptos" w:hAnsi="Aptos"/>
          <w:i/>
          <w:iCs/>
          <w:sz w:val="24"/>
          <w:szCs w:val="24"/>
        </w:rPr>
        <w:t xml:space="preserve">majus </w:t>
      </w:r>
      <w:r w:rsidR="002626FC">
        <w:rPr>
          <w:rFonts w:ascii="Aptos" w:hAnsi="Aptos"/>
          <w:sz w:val="24"/>
          <w:szCs w:val="24"/>
        </w:rPr>
        <w:t xml:space="preserve">would </w:t>
      </w:r>
      <w:r w:rsidR="00EA3525">
        <w:rPr>
          <w:rFonts w:ascii="Aptos" w:hAnsi="Aptos"/>
          <w:sz w:val="24"/>
          <w:szCs w:val="24"/>
        </w:rPr>
        <w:t>retard embryo grow</w:t>
      </w:r>
      <w:r w:rsidR="00A7104F">
        <w:rPr>
          <w:rFonts w:ascii="Aptos" w:hAnsi="Aptos"/>
          <w:sz w:val="24"/>
          <w:szCs w:val="24"/>
        </w:rPr>
        <w:t>th</w:t>
      </w:r>
      <w:r w:rsidR="00EA3525">
        <w:rPr>
          <w:rFonts w:ascii="Aptos" w:hAnsi="Aptos"/>
          <w:sz w:val="24"/>
          <w:szCs w:val="24"/>
        </w:rPr>
        <w:t xml:space="preserve"> until winter, and lead to seedling emergence in early spring, a mo</w:t>
      </w:r>
      <w:r w:rsidR="00871290">
        <w:rPr>
          <w:rFonts w:ascii="Aptos" w:hAnsi="Aptos"/>
          <w:sz w:val="24"/>
          <w:szCs w:val="24"/>
        </w:rPr>
        <w:t xml:space="preserve">re favourable regeneration environment in cold-limited regions. </w:t>
      </w:r>
      <w:r w:rsidR="004467F1" w:rsidRPr="00DC339A">
        <w:rPr>
          <w:rFonts w:ascii="Aptos" w:hAnsi="Aptos" w:cs="Times New Roman"/>
          <w:sz w:val="24"/>
          <w:szCs w:val="24"/>
        </w:rPr>
        <w:t xml:space="preserve">Moreover, embryo growth (and </w:t>
      </w:r>
      <w:r w:rsidR="004467F1" w:rsidRPr="00DC339A">
        <w:rPr>
          <w:rFonts w:ascii="Aptos" w:hAnsi="Aptos" w:cs="Times New Roman"/>
          <w:sz w:val="24"/>
          <w:szCs w:val="24"/>
        </w:rPr>
        <w:lastRenderedPageBreak/>
        <w:t>the potential to germinate) under cold</w:t>
      </w:r>
      <w:r w:rsidR="005C3872" w:rsidRPr="00DC339A">
        <w:rPr>
          <w:rFonts w:ascii="Aptos" w:hAnsi="Aptos" w:cs="Times New Roman"/>
          <w:sz w:val="24"/>
          <w:szCs w:val="24"/>
        </w:rPr>
        <w:t xml:space="preserve"> temperatures</w:t>
      </w:r>
      <w:r w:rsidR="004467F1" w:rsidRPr="00DC339A">
        <w:rPr>
          <w:rFonts w:ascii="Aptos" w:hAnsi="Aptos" w:cs="Times New Roman"/>
          <w:sz w:val="24"/>
          <w:szCs w:val="24"/>
        </w:rPr>
        <w:t xml:space="preserve"> (close to 0°C) </w:t>
      </w:r>
      <w:r w:rsidR="00717BD5">
        <w:rPr>
          <w:rFonts w:ascii="Aptos" w:hAnsi="Aptos" w:cs="Times New Roman"/>
          <w:sz w:val="24"/>
          <w:szCs w:val="24"/>
        </w:rPr>
        <w:t>would</w:t>
      </w:r>
      <w:r w:rsidR="00717BD5" w:rsidRPr="00DC339A">
        <w:rPr>
          <w:rFonts w:ascii="Aptos" w:hAnsi="Aptos" w:cs="Times New Roman"/>
          <w:sz w:val="24"/>
          <w:szCs w:val="24"/>
        </w:rPr>
        <w:t xml:space="preserve"> </w:t>
      </w:r>
      <w:r w:rsidR="004467F1" w:rsidRPr="00DC339A">
        <w:rPr>
          <w:rFonts w:ascii="Aptos" w:hAnsi="Aptos" w:cs="Times New Roman"/>
          <w:sz w:val="24"/>
          <w:szCs w:val="24"/>
        </w:rPr>
        <w:t xml:space="preserve">enable the start of growth during winter and emergence </w:t>
      </w:r>
      <w:r w:rsidR="00993B60">
        <w:rPr>
          <w:rFonts w:ascii="Aptos" w:hAnsi="Aptos" w:cs="Times New Roman"/>
          <w:sz w:val="24"/>
          <w:szCs w:val="24"/>
        </w:rPr>
        <w:t>around the time of snowmelt</w:t>
      </w:r>
      <w:r w:rsidR="004467F1" w:rsidRPr="00DC339A">
        <w:rPr>
          <w:rFonts w:ascii="Aptos" w:hAnsi="Aptos" w:cs="Times New Roman"/>
          <w:sz w:val="24"/>
          <w:szCs w:val="24"/>
        </w:rPr>
        <w:t xml:space="preserve">, </w:t>
      </w:r>
      <w:r w:rsidR="00E928D1">
        <w:rPr>
          <w:rFonts w:ascii="Aptos" w:hAnsi="Aptos" w:cs="Times New Roman"/>
          <w:sz w:val="24"/>
          <w:szCs w:val="24"/>
        </w:rPr>
        <w:t xml:space="preserve">a behaviour that has been described in </w:t>
      </w:r>
      <w:r w:rsidR="004467F1" w:rsidRPr="00DC339A">
        <w:rPr>
          <w:rFonts w:ascii="Aptos" w:hAnsi="Aptos" w:cs="Times New Roman"/>
          <w:sz w:val="24"/>
          <w:szCs w:val="24"/>
        </w:rPr>
        <w:t xml:space="preserve">sub-alpine </w:t>
      </w:r>
      <w:r w:rsidR="001D3915">
        <w:rPr>
          <w:rFonts w:ascii="Aptos" w:hAnsi="Aptos" w:cs="Times New Roman"/>
          <w:sz w:val="24"/>
          <w:szCs w:val="24"/>
        </w:rPr>
        <w:t>meadows</w:t>
      </w:r>
      <w:r w:rsidR="00E432C6">
        <w:rPr>
          <w:rFonts w:ascii="Aptos" w:hAnsi="Aptos" w:cs="Times New Roman"/>
          <w:sz w:val="24"/>
          <w:szCs w:val="24"/>
        </w:rPr>
        <w:t xml:space="preserve"> where </w:t>
      </w:r>
      <w:r w:rsidR="00E432C6" w:rsidRPr="00AF285F">
        <w:rPr>
          <w:rFonts w:ascii="Aptos" w:hAnsi="Aptos" w:cs="Times New Roman"/>
          <w:i/>
          <w:iCs/>
          <w:sz w:val="24"/>
          <w:szCs w:val="24"/>
        </w:rPr>
        <w:t>Conopodium majus</w:t>
      </w:r>
      <w:r w:rsidR="00E432C6">
        <w:rPr>
          <w:rFonts w:ascii="Aptos" w:hAnsi="Aptos" w:cs="Times New Roman"/>
          <w:sz w:val="24"/>
          <w:szCs w:val="24"/>
        </w:rPr>
        <w:t xml:space="preserve"> can be found</w:t>
      </w:r>
      <w:r w:rsidR="005C3872" w:rsidRPr="00DC339A">
        <w:rPr>
          <w:rFonts w:ascii="Aptos" w:hAnsi="Aptos" w:cs="Times New Roman"/>
          <w:sz w:val="24"/>
          <w:szCs w:val="24"/>
        </w:rPr>
        <w:t xml:space="preserve"> </w:t>
      </w:r>
      <w:r w:rsidR="005C3872" w:rsidRPr="00DC339A">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 </w:instrText>
      </w:r>
      <w:r w:rsidR="00E928D1">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EN.CITE.DATA </w:instrText>
      </w:r>
      <w:r w:rsidR="00E928D1">
        <w:rPr>
          <w:rFonts w:ascii="Aptos" w:hAnsi="Aptos" w:cs="Times New Roman"/>
          <w:sz w:val="24"/>
          <w:szCs w:val="24"/>
        </w:rPr>
      </w:r>
      <w:r w:rsidR="00E928D1">
        <w:rPr>
          <w:rFonts w:ascii="Aptos" w:hAnsi="Aptos" w:cs="Times New Roman"/>
          <w:sz w:val="24"/>
          <w:szCs w:val="24"/>
        </w:rPr>
        <w:fldChar w:fldCharType="end"/>
      </w:r>
      <w:r w:rsidR="005C3872" w:rsidRPr="00DC339A">
        <w:rPr>
          <w:rFonts w:ascii="Aptos" w:hAnsi="Aptos" w:cs="Times New Roman"/>
          <w:sz w:val="24"/>
          <w:szCs w:val="24"/>
        </w:rPr>
      </w:r>
      <w:r w:rsidR="005C3872" w:rsidRPr="00DC339A">
        <w:rPr>
          <w:rFonts w:ascii="Aptos" w:hAnsi="Aptos" w:cs="Times New Roman"/>
          <w:sz w:val="24"/>
          <w:szCs w:val="24"/>
        </w:rPr>
        <w:fldChar w:fldCharType="separate"/>
      </w:r>
      <w:r w:rsidR="00E928D1">
        <w:rPr>
          <w:rFonts w:ascii="Aptos" w:hAnsi="Aptos" w:cs="Times New Roman"/>
          <w:noProof/>
          <w:sz w:val="24"/>
          <w:szCs w:val="24"/>
        </w:rPr>
        <w:t>(Fernández-Pascual et al., 2017, Shimono and Kudo, 2005)</w:t>
      </w:r>
      <w:r w:rsidR="005C3872" w:rsidRPr="00DC339A">
        <w:rPr>
          <w:rFonts w:ascii="Aptos" w:hAnsi="Aptos" w:cs="Times New Roman"/>
          <w:sz w:val="24"/>
          <w:szCs w:val="24"/>
        </w:rPr>
        <w:fldChar w:fldCharType="end"/>
      </w:r>
      <w:r w:rsidR="00E432C6">
        <w:rPr>
          <w:rFonts w:ascii="Aptos" w:hAnsi="Aptos" w:cs="Times New Roman"/>
          <w:sz w:val="24"/>
          <w:szCs w:val="24"/>
        </w:rPr>
        <w:t>.</w:t>
      </w:r>
      <w:r w:rsidR="00717BD5">
        <w:rPr>
          <w:rFonts w:ascii="Aptos" w:hAnsi="Aptos" w:cs="Times New Roman"/>
          <w:sz w:val="24"/>
          <w:szCs w:val="24"/>
        </w:rPr>
        <w:t xml:space="preserve"> </w:t>
      </w:r>
      <w:r w:rsidR="00945513">
        <w:rPr>
          <w:rFonts w:ascii="Aptos" w:hAnsi="Aptos" w:cs="Times New Roman"/>
          <w:sz w:val="24"/>
          <w:szCs w:val="24"/>
        </w:rPr>
        <w:t>This could</w:t>
      </w:r>
      <w:r w:rsidR="008D1897">
        <w:rPr>
          <w:rFonts w:ascii="Aptos" w:hAnsi="Aptos" w:cs="Times New Roman"/>
          <w:sz w:val="24"/>
          <w:szCs w:val="24"/>
        </w:rPr>
        <w:t xml:space="preserve"> give the seedling an early start that can result in a competitive edge, making</w:t>
      </w:r>
      <w:r w:rsidR="00717BD5">
        <w:rPr>
          <w:rFonts w:ascii="Aptos" w:hAnsi="Aptos" w:cs="Times New Roman"/>
          <w:sz w:val="24"/>
          <w:szCs w:val="24"/>
        </w:rPr>
        <w:t xml:space="preserve"> full use of </w:t>
      </w:r>
      <w:r w:rsidR="008D1897">
        <w:rPr>
          <w:rFonts w:ascii="Aptos" w:hAnsi="Aptos" w:cs="Times New Roman"/>
          <w:sz w:val="24"/>
          <w:szCs w:val="24"/>
        </w:rPr>
        <w:t>a</w:t>
      </w:r>
      <w:r w:rsidR="00717BD5">
        <w:rPr>
          <w:rFonts w:ascii="Aptos" w:hAnsi="Aptos" w:cs="Times New Roman"/>
          <w:sz w:val="24"/>
          <w:szCs w:val="24"/>
        </w:rPr>
        <w:t xml:space="preserve"> short growing season</w:t>
      </w:r>
      <w:r w:rsidR="004467F1" w:rsidRPr="00DC339A">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 xml:space="preserve">In </w:t>
      </w:r>
      <w:r w:rsidR="0086620B">
        <w:rPr>
          <w:rFonts w:ascii="Aptos" w:hAnsi="Aptos" w:cs="Times New Roman"/>
          <w:sz w:val="24"/>
          <w:szCs w:val="24"/>
        </w:rPr>
        <w:t>another</w:t>
      </w:r>
      <w:r w:rsidR="00ED2F08">
        <w:rPr>
          <w:rFonts w:ascii="Aptos" w:hAnsi="Aptos" w:cs="Times New Roman"/>
          <w:sz w:val="24"/>
          <w:szCs w:val="24"/>
        </w:rPr>
        <w:t xml:space="preserve"> frequent </w:t>
      </w:r>
      <w:r w:rsidR="00A7104F">
        <w:rPr>
          <w:rFonts w:ascii="Aptos" w:hAnsi="Aptos" w:cs="Times New Roman"/>
          <w:sz w:val="24"/>
          <w:szCs w:val="24"/>
        </w:rPr>
        <w:t>habitat</w:t>
      </w:r>
      <w:r w:rsidR="00E90B28">
        <w:rPr>
          <w:rFonts w:ascii="Aptos" w:hAnsi="Aptos" w:cs="Times New Roman"/>
          <w:sz w:val="24"/>
          <w:szCs w:val="24"/>
        </w:rPr>
        <w:t xml:space="preserve"> </w:t>
      </w:r>
      <w:r w:rsidR="00ED2F08">
        <w:rPr>
          <w:rFonts w:ascii="Aptos" w:hAnsi="Aptos" w:cs="Times New Roman"/>
          <w:sz w:val="24"/>
          <w:szCs w:val="24"/>
        </w:rPr>
        <w:t>of</w:t>
      </w:r>
      <w:r w:rsidR="00E90B28">
        <w:rPr>
          <w:rFonts w:ascii="Aptos" w:hAnsi="Aptos" w:cs="Times New Roman"/>
          <w:sz w:val="24"/>
          <w:szCs w:val="24"/>
        </w:rPr>
        <w:t xml:space="preserve"> </w:t>
      </w:r>
      <w:r w:rsidR="00A7104F" w:rsidRPr="00AF285F">
        <w:rPr>
          <w:rFonts w:ascii="Aptos" w:hAnsi="Aptos" w:cs="Times New Roman"/>
          <w:i/>
          <w:iCs/>
          <w:sz w:val="24"/>
          <w:szCs w:val="24"/>
        </w:rPr>
        <w:t>C</w:t>
      </w:r>
      <w:r w:rsidR="00ED2F08">
        <w:rPr>
          <w:rFonts w:ascii="Aptos" w:hAnsi="Aptos" w:cs="Times New Roman"/>
          <w:i/>
          <w:iCs/>
          <w:sz w:val="24"/>
          <w:szCs w:val="24"/>
        </w:rPr>
        <w:t>onopodium</w:t>
      </w:r>
      <w:r w:rsidR="00A7104F" w:rsidRPr="00AF285F">
        <w:rPr>
          <w:rFonts w:ascii="Aptos" w:hAnsi="Aptos" w:cs="Times New Roman"/>
          <w:i/>
          <w:iCs/>
          <w:sz w:val="24"/>
          <w:szCs w:val="24"/>
        </w:rPr>
        <w:t xml:space="preserve"> majus</w:t>
      </w:r>
      <w:r w:rsidR="00ED2F08">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forest</w:t>
      </w:r>
      <w:r w:rsidR="00A7104F">
        <w:rPr>
          <w:rFonts w:ascii="Aptos" w:hAnsi="Aptos" w:cs="Times New Roman"/>
          <w:sz w:val="24"/>
          <w:szCs w:val="24"/>
        </w:rPr>
        <w:t xml:space="preserve"> understorey</w:t>
      </w:r>
      <w:r w:rsidR="00C06FCA">
        <w:rPr>
          <w:rFonts w:ascii="Aptos" w:hAnsi="Aptos" w:cs="Times New Roman"/>
          <w:sz w:val="24"/>
          <w:szCs w:val="24"/>
        </w:rPr>
        <w:t>s,</w:t>
      </w:r>
      <w:r w:rsidR="00A7104F">
        <w:rPr>
          <w:rFonts w:ascii="Aptos" w:hAnsi="Aptos" w:cs="Times New Roman"/>
          <w:sz w:val="24"/>
          <w:szCs w:val="24"/>
        </w:rPr>
        <w:t xml:space="preserve"> </w:t>
      </w:r>
      <w:r w:rsidR="00C06FCA">
        <w:rPr>
          <w:rFonts w:ascii="Aptos" w:hAnsi="Aptos" w:cs="Times New Roman"/>
          <w:sz w:val="24"/>
          <w:szCs w:val="24"/>
        </w:rPr>
        <w:t>e</w:t>
      </w:r>
      <w:r w:rsidR="00A7104F">
        <w:rPr>
          <w:rFonts w:ascii="Aptos" w:hAnsi="Aptos" w:cs="Times New Roman"/>
          <w:sz w:val="24"/>
          <w:szCs w:val="24"/>
        </w:rPr>
        <w:t xml:space="preserve">arly seedling emergence is a </w:t>
      </w:r>
      <w:r w:rsidR="00C06FCA">
        <w:rPr>
          <w:rFonts w:ascii="Aptos" w:hAnsi="Aptos" w:cs="Times New Roman"/>
          <w:sz w:val="24"/>
          <w:szCs w:val="24"/>
        </w:rPr>
        <w:t>common</w:t>
      </w:r>
      <w:r w:rsidR="00A7104F">
        <w:rPr>
          <w:rFonts w:ascii="Aptos" w:hAnsi="Aptos" w:cs="Times New Roman"/>
          <w:sz w:val="24"/>
          <w:szCs w:val="24"/>
        </w:rPr>
        <w:t xml:space="preserve"> trait </w:t>
      </w:r>
      <w:r w:rsidR="00C06FCA">
        <w:rPr>
          <w:rFonts w:ascii="Aptos" w:hAnsi="Aptos" w:cs="Times New Roman"/>
          <w:sz w:val="24"/>
          <w:szCs w:val="24"/>
        </w:rPr>
        <w:t>in herbaceous</w:t>
      </w:r>
      <w:r w:rsidR="00A7104F">
        <w:rPr>
          <w:rFonts w:ascii="Aptos" w:hAnsi="Aptos" w:cs="Times New Roman"/>
          <w:sz w:val="24"/>
          <w:szCs w:val="24"/>
        </w:rPr>
        <w:t xml:space="preserve"> species </w:t>
      </w:r>
      <w:r w:rsidR="00E90B28">
        <w:rPr>
          <w:rFonts w:ascii="Aptos" w:hAnsi="Aptos" w:cs="Times New Roman"/>
          <w:sz w:val="24"/>
          <w:szCs w:val="24"/>
        </w:rPr>
        <w:t xml:space="preserve">because it allows the </w:t>
      </w:r>
      <w:r w:rsidR="0086620B">
        <w:rPr>
          <w:rFonts w:ascii="Aptos" w:hAnsi="Aptos" w:cs="Times New Roman"/>
          <w:sz w:val="24"/>
          <w:szCs w:val="24"/>
        </w:rPr>
        <w:t xml:space="preserve">young </w:t>
      </w:r>
      <w:r w:rsidR="00E90B28">
        <w:rPr>
          <w:rFonts w:ascii="Aptos" w:hAnsi="Aptos" w:cs="Times New Roman"/>
          <w:sz w:val="24"/>
          <w:szCs w:val="24"/>
        </w:rPr>
        <w:t>plant to start photosynthesis before the tree canopy closes.</w:t>
      </w:r>
    </w:p>
    <w:p w14:paraId="7AB3AEAD" w14:textId="1484D37A" w:rsidR="000E4740"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 °C (Table 2)</w:t>
      </w:r>
      <w:r w:rsidR="00E97DAF">
        <w:rPr>
          <w:rFonts w:ascii="Aptos" w:hAnsi="Aptos" w:cs="Times New Roman"/>
          <w:sz w:val="24"/>
          <w:szCs w:val="24"/>
        </w:rPr>
        <w:t>.</w:t>
      </w:r>
      <w:r w:rsidR="009A2C9F">
        <w:rPr>
          <w:rFonts w:ascii="Aptos" w:hAnsi="Aptos" w:cs="Times New Roman"/>
          <w:sz w:val="24"/>
          <w:szCs w:val="24"/>
        </w:rPr>
        <w:t xml:space="preserve"> This is a </w:t>
      </w:r>
      <w:r w:rsidR="00B2159E">
        <w:rPr>
          <w:rFonts w:ascii="Aptos" w:hAnsi="Aptos" w:cs="Times New Roman"/>
          <w:sz w:val="24"/>
          <w:szCs w:val="24"/>
        </w:rPr>
        <w:t xml:space="preserve">very </w:t>
      </w:r>
      <w:r w:rsidR="009A2C9F">
        <w:rPr>
          <w:rFonts w:ascii="Aptos" w:hAnsi="Aptos" w:cs="Times New Roman"/>
          <w:sz w:val="24"/>
          <w:szCs w:val="24"/>
        </w:rPr>
        <w:t xml:space="preserve">low optimal temperature when compared to the optimal temperatures for germination found in other species: </w:t>
      </w:r>
      <w:r w:rsidR="0029342A">
        <w:rPr>
          <w:rFonts w:ascii="Aptos" w:hAnsi="Aptos" w:cs="Times New Roman"/>
          <w:sz w:val="24"/>
          <w:szCs w:val="24"/>
        </w:rPr>
        <w:t xml:space="preserve">in the review by </w:t>
      </w:r>
      <w:r w:rsidR="0029342A">
        <w:rPr>
          <w:rFonts w:ascii="Aptos" w:hAnsi="Aptos" w:cs="Times New Roman"/>
          <w:sz w:val="24"/>
          <w:szCs w:val="24"/>
        </w:rPr>
        <w:fldChar w:fldCharType="begin"/>
      </w:r>
      <w:r w:rsidR="0029342A">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29342A">
        <w:rPr>
          <w:rFonts w:ascii="Aptos" w:hAnsi="Aptos" w:cs="Times New Roman"/>
          <w:sz w:val="24"/>
          <w:szCs w:val="24"/>
        </w:rPr>
        <w:fldChar w:fldCharType="separate"/>
      </w:r>
      <w:r w:rsidR="0029342A">
        <w:rPr>
          <w:rFonts w:ascii="Aptos" w:hAnsi="Aptos" w:cs="Times New Roman"/>
          <w:noProof/>
          <w:sz w:val="24"/>
          <w:szCs w:val="24"/>
        </w:rPr>
        <w:t>Dürr et al. (2015)</w:t>
      </w:r>
      <w:r w:rsidR="0029342A">
        <w:rPr>
          <w:rFonts w:ascii="Aptos" w:hAnsi="Aptos" w:cs="Times New Roman"/>
          <w:sz w:val="24"/>
          <w:szCs w:val="24"/>
        </w:rPr>
        <w:fldChar w:fldCharType="end"/>
      </w:r>
      <w:r w:rsidR="0029342A">
        <w:rPr>
          <w:rFonts w:ascii="Aptos" w:hAnsi="Aptos" w:cs="Times New Roman"/>
          <w:sz w:val="24"/>
          <w:szCs w:val="24"/>
        </w:rPr>
        <w:t xml:space="preserve">, the </w:t>
      </w:r>
      <w:r w:rsidR="001D2AEA">
        <w:rPr>
          <w:rFonts w:ascii="Aptos" w:hAnsi="Aptos" w:cs="Times New Roman"/>
          <w:sz w:val="24"/>
          <w:szCs w:val="24"/>
        </w:rPr>
        <w:t>mean</w:t>
      </w:r>
      <w:r w:rsidR="0029342A">
        <w:rPr>
          <w:rFonts w:ascii="Aptos" w:hAnsi="Aptos" w:cs="Times New Roman"/>
          <w:sz w:val="24"/>
          <w:szCs w:val="24"/>
        </w:rPr>
        <w:t xml:space="preserve"> optimal temperature for germination</w:t>
      </w:r>
      <w:r w:rsidR="001D2AEA">
        <w:rPr>
          <w:rFonts w:ascii="Aptos" w:hAnsi="Aptos" w:cs="Times New Roman"/>
          <w:sz w:val="24"/>
          <w:szCs w:val="24"/>
        </w:rPr>
        <w:t xml:space="preserve"> across species was 27 ºC, with the lowest value being </w:t>
      </w:r>
      <w:r w:rsidR="00EB26A9">
        <w:rPr>
          <w:rFonts w:ascii="Aptos" w:hAnsi="Aptos" w:cs="Times New Roman"/>
          <w:sz w:val="24"/>
          <w:szCs w:val="24"/>
        </w:rPr>
        <w:t>7</w:t>
      </w:r>
      <w:r w:rsidR="001D2AEA">
        <w:rPr>
          <w:rFonts w:ascii="Aptos" w:hAnsi="Aptos" w:cs="Times New Roman"/>
          <w:sz w:val="24"/>
          <w:szCs w:val="24"/>
        </w:rPr>
        <w:t xml:space="preserve"> ºC</w:t>
      </w:r>
      <w:r w:rsidR="00EB26A9">
        <w:rPr>
          <w:rFonts w:ascii="Aptos" w:hAnsi="Aptos" w:cs="Times New Roman"/>
          <w:sz w:val="24"/>
          <w:szCs w:val="24"/>
        </w:rPr>
        <w:t xml:space="preserve"> in the tree </w:t>
      </w:r>
      <w:r w:rsidR="00EB26A9" w:rsidRPr="00AF285F">
        <w:rPr>
          <w:rFonts w:ascii="Aptos" w:hAnsi="Aptos" w:cs="Times New Roman"/>
          <w:i/>
          <w:iCs/>
          <w:sz w:val="24"/>
          <w:szCs w:val="24"/>
        </w:rPr>
        <w:t>Acer saccharum</w:t>
      </w:r>
      <w:r w:rsidR="00EB26A9">
        <w:rPr>
          <w:rFonts w:ascii="Aptos" w:hAnsi="Aptos" w:cs="Times New Roman"/>
          <w:sz w:val="24"/>
          <w:szCs w:val="24"/>
        </w:rPr>
        <w:t xml:space="preserve"> </w:t>
      </w:r>
      <w:r w:rsidR="00897862">
        <w:rPr>
          <w:rFonts w:ascii="Aptos" w:hAnsi="Aptos" w:cs="Times New Roman"/>
          <w:sz w:val="24"/>
          <w:szCs w:val="24"/>
        </w:rPr>
        <w:fldChar w:fldCharType="begin"/>
      </w:r>
      <w:r w:rsidR="00897862">
        <w:rPr>
          <w:rFonts w:ascii="Aptos" w:hAnsi="Aptos" w:cs="Times New Roman"/>
          <w:sz w:val="24"/>
          <w:szCs w:val="24"/>
        </w:rPr>
        <w:instrText xml:space="preserve"> ADDIN EN.CITE &lt;EndNote&gt;&lt;Cite&gt;&lt;Author&gt;McCarragher&lt;/Author&gt;&lt;Year&gt;2011&lt;/Year&gt;&lt;RecNum&gt;4432&lt;/RecNum&gt;&lt;DisplayText&gt;(McCarragher et al., 2011)&lt;/DisplayText&gt;&lt;record&gt;&lt;rec-number&gt;4432&lt;/rec-number&gt;&lt;foreign-keys&gt;&lt;key app="EN" db-id="z5wrr0e0ozfsviesxxlp0rpfxdvdtt9a95t2" timestamp="1584456168"&gt;4432&lt;/key&gt;&lt;/foreign-keys&gt;&lt;ref-type name="Journal Article"&gt;17&lt;/ref-type&gt;&lt;contributors&gt;&lt;authors&gt;&lt;author&gt;McCarragher, Shannon R.&lt;/author&gt;&lt;author&gt;Goldblum, David&lt;/author&gt;&lt;author&gt;Rigg, Lesley S.&lt;/author&gt;&lt;/authors&gt;&lt;/contributors&gt;&lt;titles&gt;&lt;title&gt;&lt;style face="normal" font="default" size="100%"&gt;Geographic variation of germination, growth, and mortality in sugar maple (&lt;/style&gt;&lt;style face="italic" font="default" size="100%"&gt;Acer saccharum&lt;/style&gt;&lt;style face="normal" font="default" size="100%"&gt;): Common garden and reciprocal dispersal experiments&lt;/style&gt;&lt;/title&gt;&lt;secondary-title&gt;Physical Geography&lt;/secondary-title&gt;&lt;/titles&gt;&lt;periodical&gt;&lt;full-title&gt;Physical Geography&lt;/full-title&gt;&lt;/periodical&gt;&lt;pages&gt;1-21&lt;/pages&gt;&lt;volume&gt;32&lt;/volume&gt;&lt;number&gt;1&lt;/number&gt;&lt;dates&gt;&lt;year&gt;2011&lt;/year&gt;&lt;/dates&gt;&lt;isbn&gt;0272-3646&lt;/isbn&gt;&lt;urls&gt;&lt;/urls&gt;&lt;electronic-resource-num&gt;10.2747/0272-3646.32.1.1&lt;/electronic-resource-num&gt;&lt;/record&gt;&lt;/Cite&gt;&lt;/EndNote&gt;</w:instrText>
      </w:r>
      <w:r w:rsidR="00897862">
        <w:rPr>
          <w:rFonts w:ascii="Aptos" w:hAnsi="Aptos" w:cs="Times New Roman"/>
          <w:sz w:val="24"/>
          <w:szCs w:val="24"/>
        </w:rPr>
        <w:fldChar w:fldCharType="separate"/>
      </w:r>
      <w:r w:rsidR="00897862">
        <w:rPr>
          <w:rFonts w:ascii="Aptos" w:hAnsi="Aptos" w:cs="Times New Roman"/>
          <w:noProof/>
          <w:sz w:val="24"/>
          <w:szCs w:val="24"/>
        </w:rPr>
        <w:t>(McCarragher et al., 2011)</w:t>
      </w:r>
      <w:r w:rsidR="00897862">
        <w:rPr>
          <w:rFonts w:ascii="Aptos" w:hAnsi="Aptos" w:cs="Times New Roman"/>
          <w:sz w:val="24"/>
          <w:szCs w:val="24"/>
        </w:rPr>
        <w:fldChar w:fldCharType="end"/>
      </w:r>
      <w:r w:rsidR="00EB26A9">
        <w:rPr>
          <w:rFonts w:ascii="Aptos" w:hAnsi="Aptos" w:cs="Times New Roman"/>
          <w:sz w:val="24"/>
          <w:szCs w:val="24"/>
        </w:rPr>
        <w:t>.</w:t>
      </w:r>
      <w:r w:rsidR="00CC5071">
        <w:rPr>
          <w:rFonts w:ascii="Aptos" w:hAnsi="Aptos" w:cs="Times New Roman"/>
          <w:sz w:val="24"/>
          <w:szCs w:val="24"/>
        </w:rPr>
        <w:t xml:space="preserve"> In the case of the Apiaceae crop</w:t>
      </w:r>
      <w:r w:rsidR="00C42DC8">
        <w:rPr>
          <w:rFonts w:ascii="Aptos" w:hAnsi="Aptos" w:cs="Times New Roman"/>
          <w:sz w:val="24"/>
          <w:szCs w:val="24"/>
        </w:rPr>
        <w:t>s</w:t>
      </w:r>
      <w:r w:rsidR="00CC5071">
        <w:rPr>
          <w:rFonts w:ascii="Aptos" w:hAnsi="Aptos" w:cs="Times New Roman"/>
          <w:sz w:val="24"/>
          <w:szCs w:val="24"/>
        </w:rPr>
        <w:t xml:space="preserve"> </w:t>
      </w:r>
      <w:r w:rsidR="00C42DC8" w:rsidRPr="00C42DC8">
        <w:rPr>
          <w:rFonts w:ascii="Aptos" w:hAnsi="Aptos" w:cs="Times New Roman"/>
          <w:i/>
          <w:iCs/>
          <w:sz w:val="24"/>
          <w:szCs w:val="24"/>
        </w:rPr>
        <w:t xml:space="preserve">Apium graveolens </w:t>
      </w:r>
      <w:r w:rsidR="00C42DC8">
        <w:rPr>
          <w:rFonts w:ascii="Aptos" w:hAnsi="Aptos" w:cs="Times New Roman"/>
          <w:sz w:val="24"/>
          <w:szCs w:val="24"/>
        </w:rPr>
        <w:t xml:space="preserve">and </w:t>
      </w:r>
      <w:r w:rsidR="00CC5071" w:rsidRPr="00AF285F">
        <w:rPr>
          <w:rFonts w:ascii="Aptos" w:hAnsi="Aptos" w:cs="Times New Roman"/>
          <w:i/>
          <w:iCs/>
          <w:sz w:val="24"/>
          <w:szCs w:val="24"/>
        </w:rPr>
        <w:t>Daucus carota</w:t>
      </w:r>
      <w:r w:rsidR="00C42DC8" w:rsidRPr="00AF285F">
        <w:rPr>
          <w:rFonts w:ascii="Aptos" w:hAnsi="Aptos" w:cs="Times New Roman"/>
          <w:sz w:val="24"/>
          <w:szCs w:val="24"/>
        </w:rPr>
        <w:t xml:space="preserve">, </w:t>
      </w:r>
      <w:r w:rsidR="00CC5071">
        <w:rPr>
          <w:rFonts w:ascii="Aptos" w:hAnsi="Aptos" w:cs="Times New Roman"/>
          <w:sz w:val="24"/>
          <w:szCs w:val="24"/>
        </w:rPr>
        <w:t xml:space="preserve">optimal </w:t>
      </w:r>
      <w:r w:rsidR="00C42DC8">
        <w:rPr>
          <w:rFonts w:ascii="Aptos" w:hAnsi="Aptos" w:cs="Times New Roman"/>
          <w:sz w:val="24"/>
          <w:szCs w:val="24"/>
        </w:rPr>
        <w:t xml:space="preserve">embryo growth or </w:t>
      </w:r>
      <w:r w:rsidR="00CC5071">
        <w:rPr>
          <w:rFonts w:ascii="Aptos" w:hAnsi="Aptos" w:cs="Times New Roman"/>
          <w:sz w:val="24"/>
          <w:szCs w:val="24"/>
        </w:rPr>
        <w:t xml:space="preserve">germination </w:t>
      </w:r>
      <w:r w:rsidR="00C42DC8">
        <w:rPr>
          <w:rFonts w:ascii="Aptos" w:hAnsi="Aptos" w:cs="Times New Roman"/>
          <w:sz w:val="24"/>
          <w:szCs w:val="24"/>
        </w:rPr>
        <w:t>occurred at</w:t>
      </w:r>
      <w:r w:rsidR="00B501BA">
        <w:rPr>
          <w:rFonts w:ascii="Aptos" w:hAnsi="Aptos" w:cs="Times New Roman"/>
          <w:sz w:val="24"/>
          <w:szCs w:val="24"/>
        </w:rPr>
        <w:t xml:space="preserve"> 2</w:t>
      </w:r>
      <w:r w:rsidR="004B6616">
        <w:rPr>
          <w:rFonts w:ascii="Aptos" w:hAnsi="Aptos" w:cs="Times New Roman"/>
          <w:sz w:val="24"/>
          <w:szCs w:val="24"/>
        </w:rPr>
        <w:t>0-2</w:t>
      </w:r>
      <w:r w:rsidR="00B501BA">
        <w:rPr>
          <w:rFonts w:ascii="Aptos" w:hAnsi="Aptos" w:cs="Times New Roman"/>
          <w:sz w:val="24"/>
          <w:szCs w:val="24"/>
        </w:rPr>
        <w:t>5 ºC</w:t>
      </w:r>
      <w:r w:rsidR="00DA564A">
        <w:rPr>
          <w:rFonts w:ascii="Aptos" w:hAnsi="Aptos" w:cs="Times New Roman"/>
          <w:sz w:val="24"/>
          <w:szCs w:val="24"/>
        </w:rPr>
        <w:t xml:space="preserve"> </w:t>
      </w:r>
      <w:r w:rsidR="00DA564A">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 </w:instrText>
      </w:r>
      <w:r w:rsidR="00C42DC8">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EN.CITE.DATA </w:instrText>
      </w:r>
      <w:r w:rsidR="00C42DC8">
        <w:rPr>
          <w:rFonts w:ascii="Aptos" w:hAnsi="Aptos" w:cs="Times New Roman"/>
          <w:sz w:val="24"/>
          <w:szCs w:val="24"/>
        </w:rPr>
      </w:r>
      <w:r w:rsidR="00C42DC8">
        <w:rPr>
          <w:rFonts w:ascii="Aptos" w:hAnsi="Aptos" w:cs="Times New Roman"/>
          <w:sz w:val="24"/>
          <w:szCs w:val="24"/>
        </w:rPr>
        <w:fldChar w:fldCharType="end"/>
      </w:r>
      <w:r w:rsidR="00DA564A">
        <w:rPr>
          <w:rFonts w:ascii="Aptos" w:hAnsi="Aptos" w:cs="Times New Roman"/>
          <w:sz w:val="24"/>
          <w:szCs w:val="24"/>
        </w:rPr>
      </w:r>
      <w:r w:rsidR="00DA564A">
        <w:rPr>
          <w:rFonts w:ascii="Aptos" w:hAnsi="Aptos" w:cs="Times New Roman"/>
          <w:sz w:val="24"/>
          <w:szCs w:val="24"/>
        </w:rPr>
        <w:fldChar w:fldCharType="separate"/>
      </w:r>
      <w:r w:rsidR="00C42DC8">
        <w:rPr>
          <w:rFonts w:ascii="Aptos" w:hAnsi="Aptos" w:cs="Times New Roman"/>
          <w:noProof/>
          <w:sz w:val="24"/>
          <w:szCs w:val="24"/>
        </w:rPr>
        <w:t>(Finch-Savage et al., 1998, Rowse and Finch-Savage, 2003, Walker et al., 2021)</w:t>
      </w:r>
      <w:r w:rsidR="00DA564A">
        <w:rPr>
          <w:rFonts w:ascii="Aptos" w:hAnsi="Aptos" w:cs="Times New Roman"/>
          <w:sz w:val="24"/>
          <w:szCs w:val="24"/>
        </w:rPr>
        <w:fldChar w:fldCharType="end"/>
      </w:r>
      <w:r w:rsidR="004B6616">
        <w:rPr>
          <w:rFonts w:ascii="Aptos" w:hAnsi="Aptos" w:cs="Times New Roman"/>
          <w:sz w:val="24"/>
          <w:szCs w:val="24"/>
        </w:rPr>
        <w:t xml:space="preserve">, but it has been shown that crops tend to have higher thermal threshold for germination than wild species </w:t>
      </w:r>
      <w:r w:rsidR="004B6616">
        <w:rPr>
          <w:rFonts w:ascii="Aptos" w:hAnsi="Aptos" w:cs="Times New Roman"/>
          <w:sz w:val="24"/>
          <w:szCs w:val="24"/>
        </w:rPr>
        <w:fldChar w:fldCharType="begin"/>
      </w:r>
      <w:r w:rsidR="004B6616">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4B6616">
        <w:rPr>
          <w:rFonts w:ascii="Aptos" w:hAnsi="Aptos" w:cs="Times New Roman"/>
          <w:sz w:val="24"/>
          <w:szCs w:val="24"/>
        </w:rPr>
        <w:fldChar w:fldCharType="separate"/>
      </w:r>
      <w:r w:rsidR="004B6616">
        <w:rPr>
          <w:rFonts w:ascii="Aptos" w:hAnsi="Aptos" w:cs="Times New Roman"/>
          <w:noProof/>
          <w:sz w:val="24"/>
          <w:szCs w:val="24"/>
        </w:rPr>
        <w:t>(Dürr et al., 2015)</w:t>
      </w:r>
      <w:r w:rsidR="004B6616">
        <w:rPr>
          <w:rFonts w:ascii="Aptos" w:hAnsi="Aptos" w:cs="Times New Roman"/>
          <w:sz w:val="24"/>
          <w:szCs w:val="24"/>
        </w:rPr>
        <w:fldChar w:fldCharType="end"/>
      </w:r>
      <w:r w:rsidR="004B6616">
        <w:rPr>
          <w:rFonts w:ascii="Aptos" w:hAnsi="Aptos" w:cs="Times New Roman"/>
          <w:sz w:val="24"/>
          <w:szCs w:val="24"/>
        </w:rPr>
        <w:t>.</w:t>
      </w:r>
      <w:r w:rsidR="003E34DD">
        <w:rPr>
          <w:rFonts w:ascii="Aptos" w:hAnsi="Aptos" w:cs="Times New Roman"/>
          <w:sz w:val="24"/>
          <w:szCs w:val="24"/>
        </w:rPr>
        <w:t xml:space="preserve"> In the future, it would be interesting to explore whether </w:t>
      </w:r>
      <w:r w:rsidR="003E34DD" w:rsidRPr="00AF285F">
        <w:rPr>
          <w:rFonts w:ascii="Aptos" w:hAnsi="Aptos" w:cs="Times New Roman"/>
          <w:i/>
          <w:iCs/>
          <w:sz w:val="24"/>
          <w:szCs w:val="24"/>
        </w:rPr>
        <w:t>Conopodium majus</w:t>
      </w:r>
      <w:r w:rsidR="003E34DD">
        <w:rPr>
          <w:rFonts w:ascii="Aptos" w:hAnsi="Aptos" w:cs="Times New Roman"/>
          <w:sz w:val="24"/>
          <w:szCs w:val="24"/>
        </w:rPr>
        <w:t xml:space="preserve"> is an outlier, or embryo growth temperatures tend to be lower than the temperatures for seed germination across species.</w:t>
      </w:r>
      <w:r w:rsidR="004B6616">
        <w:rPr>
          <w:rFonts w:ascii="Aptos" w:hAnsi="Aptos" w:cs="Times New Roman"/>
          <w:sz w:val="24"/>
          <w:szCs w:val="24"/>
        </w:rPr>
        <w:t xml:space="preserve"> </w:t>
      </w:r>
      <w:r w:rsidR="003E34DD">
        <w:rPr>
          <w:rFonts w:ascii="Aptos" w:hAnsi="Aptos" w:cs="Times New Roman"/>
          <w:sz w:val="24"/>
          <w:szCs w:val="24"/>
        </w:rPr>
        <w:t>It is also worth noting that, in our case, T</w:t>
      </w:r>
      <w:r w:rsidR="003E34DD" w:rsidRPr="00AF285F">
        <w:rPr>
          <w:rFonts w:ascii="Aptos" w:hAnsi="Aptos" w:cs="Times New Roman"/>
          <w:sz w:val="24"/>
          <w:szCs w:val="24"/>
          <w:vertAlign w:val="subscript"/>
        </w:rPr>
        <w:t>o</w:t>
      </w:r>
      <w:r w:rsidRPr="00B65EAD">
        <w:rPr>
          <w:rFonts w:ascii="Aptos" w:hAnsi="Aptos" w:cs="Times New Roman"/>
          <w:sz w:val="24"/>
          <w:szCs w:val="24"/>
        </w:rPr>
        <w:t xml:space="preserve">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w:t>
      </w:r>
      <w:r w:rsidR="00B06EC6">
        <w:rPr>
          <w:rFonts w:ascii="Aptos" w:hAnsi="Aptos" w:cs="Times New Roman"/>
          <w:sz w:val="24"/>
          <w:szCs w:val="24"/>
        </w:rPr>
        <w:t>In other words, t</w:t>
      </w:r>
      <w:r w:rsidR="00B06EC6" w:rsidRPr="00B65EAD">
        <w:rPr>
          <w:rFonts w:ascii="Aptos" w:hAnsi="Aptos" w:cs="Times New Roman"/>
          <w:sz w:val="24"/>
          <w:szCs w:val="24"/>
        </w:rPr>
        <w:t xml:space="preserve">he </w:t>
      </w:r>
      <w:r w:rsidRPr="00B65EAD">
        <w:rPr>
          <w:rFonts w:ascii="Aptos" w:hAnsi="Aptos" w:cs="Times New Roman"/>
          <w:sz w:val="24"/>
          <w:szCs w:val="24"/>
        </w:rPr>
        <w:t>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008A2A94" w:rsidRPr="00AF285F">
        <w:rPr>
          <w:rFonts w:ascii="Aptos" w:hAnsi="Aptos" w:cs="Times New Roman"/>
          <w:sz w:val="24"/>
          <w:szCs w:val="24"/>
        </w:rPr>
        <w:t>,</w:t>
      </w:r>
      <w:r w:rsidRPr="00B65EAD">
        <w:rPr>
          <w:rFonts w:ascii="Aptos" w:hAnsi="Aptos" w:cs="Times New Roman"/>
          <w:sz w:val="24"/>
          <w:szCs w:val="24"/>
        </w:rPr>
        <w:t xml:space="preserve"> and </w:t>
      </w:r>
      <w:r w:rsidRPr="00B65EAD">
        <w:rPr>
          <w:rFonts w:ascii="Aptos" w:hAnsi="Aptos" w:cs="Times New Roman"/>
          <w:sz w:val="24"/>
          <w:szCs w:val="24"/>
        </w:rPr>
        <w:lastRenderedPageBreak/>
        <w:t>therefore</w:t>
      </w:r>
      <w:r w:rsidR="00B06EC6">
        <w:rPr>
          <w:rFonts w:ascii="Aptos" w:hAnsi="Aptos" w:cs="Times New Roman"/>
          <w:sz w:val="24"/>
          <w:szCs w:val="24"/>
        </w:rPr>
        <w:t xml:space="preserve"> they have</w:t>
      </w:r>
      <w:r w:rsidRPr="00B65EAD">
        <w:rPr>
          <w:rFonts w:ascii="Aptos" w:hAnsi="Aptos" w:cs="Times New Roman"/>
          <w:sz w:val="24"/>
          <w:szCs w:val="24"/>
        </w:rPr>
        <w:t xml:space="preserve"> a narrower window of suboptimal conditions for embryo growth. </w:t>
      </w:r>
      <w:r w:rsidR="008A2A94">
        <w:rPr>
          <w:rFonts w:ascii="Aptos" w:hAnsi="Aptos" w:cs="Times New Roman"/>
          <w:sz w:val="24"/>
          <w:szCs w:val="24"/>
        </w:rPr>
        <w:t>In practical terms</w:t>
      </w:r>
      <w:r w:rsidRPr="00B65EAD">
        <w:rPr>
          <w:rFonts w:ascii="Aptos" w:hAnsi="Aptos" w:cs="Times New Roman"/>
          <w:sz w:val="24"/>
          <w:szCs w:val="24"/>
        </w:rPr>
        <w:t xml:space="preserve">, these populations are at greater risk </w:t>
      </w:r>
      <w:r w:rsidR="005B0C3D">
        <w:rPr>
          <w:rFonts w:ascii="Aptos" w:hAnsi="Aptos" w:cs="Times New Roman"/>
          <w:sz w:val="24"/>
          <w:szCs w:val="24"/>
        </w:rPr>
        <w:t xml:space="preserve">from </w:t>
      </w:r>
      <w:r w:rsidRPr="00B65EAD">
        <w:rPr>
          <w:rFonts w:ascii="Aptos" w:hAnsi="Aptos" w:cs="Times New Roman"/>
          <w:sz w:val="24"/>
          <w:szCs w:val="24"/>
        </w:rPr>
        <w:t xml:space="preserve">climate </w:t>
      </w:r>
      <w:r w:rsidR="005B0C3D">
        <w:rPr>
          <w:rFonts w:ascii="Aptos" w:hAnsi="Aptos" w:cs="Times New Roman"/>
          <w:sz w:val="24"/>
          <w:szCs w:val="24"/>
        </w:rPr>
        <w:t>change, which could produce a mismatch between their narrow germination niche and soil temperatures</w:t>
      </w:r>
      <w:r w:rsidR="005B0C3D" w:rsidRPr="00B65EAD">
        <w:rPr>
          <w:rFonts w:ascii="Aptos" w:hAnsi="Aptos" w:cs="Times New Roman"/>
          <w:sz w:val="24"/>
          <w:szCs w:val="24"/>
        </w:rPr>
        <w:t xml:space="preserve"> </w:t>
      </w:r>
      <w:r w:rsidR="00B722B4" w:rsidRPr="00B65EAD">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 </w:instrText>
      </w:r>
      <w:r w:rsidR="0049725B">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EN.CITE.DATA </w:instrText>
      </w:r>
      <w:r w:rsidR="0049725B">
        <w:rPr>
          <w:rFonts w:ascii="Aptos" w:hAnsi="Aptos" w:cs="Times New Roman"/>
          <w:sz w:val="24"/>
          <w:szCs w:val="24"/>
        </w:rPr>
      </w:r>
      <w:r w:rsidR="0049725B">
        <w:rPr>
          <w:rFonts w:ascii="Aptos" w:hAnsi="Aptos" w:cs="Times New Roman"/>
          <w:sz w:val="24"/>
          <w:szCs w:val="24"/>
        </w:rPr>
        <w:fldChar w:fldCharType="end"/>
      </w:r>
      <w:r w:rsidR="00B722B4" w:rsidRPr="00B65EAD">
        <w:rPr>
          <w:rFonts w:ascii="Aptos" w:hAnsi="Aptos" w:cs="Times New Roman"/>
          <w:sz w:val="24"/>
          <w:szCs w:val="24"/>
        </w:rPr>
      </w:r>
      <w:r w:rsidR="00B722B4" w:rsidRPr="00B65EAD">
        <w:rPr>
          <w:rFonts w:ascii="Aptos" w:hAnsi="Aptos" w:cs="Times New Roman"/>
          <w:sz w:val="24"/>
          <w:szCs w:val="24"/>
        </w:rPr>
        <w:fldChar w:fldCharType="separate"/>
      </w:r>
      <w:r w:rsidR="0049725B">
        <w:rPr>
          <w:rFonts w:ascii="Aptos" w:hAnsi="Aptos" w:cs="Times New Roman"/>
          <w:noProof/>
          <w:sz w:val="24"/>
          <w:szCs w:val="24"/>
        </w:rPr>
        <w:t>(Walck et al., 2011, Orrù et al., 2012, Maleki et al., 2024)</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w:t>
      </w:r>
    </w:p>
    <w:p w14:paraId="496F07A4" w14:textId="52844105" w:rsidR="00E41A97"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no 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C.&lt;/author&gt;&lt;/authors&gt;&lt;/contributors&gt;&lt;titles&gt;&lt;title&gt;&lt;style face="normal" font="default" size="100%"&gt;Critical conditions for successful regeneration of an endangered annual plant, &lt;/style&gt;&lt;style face="italic" font="default" size="100%"&gt;Cryptantha minima&lt;/style&gt;&lt;style face="normal" font="default" size="100%"&gt;: A modeling approach&lt;/style&gt;&lt;/title&gt;&lt;secondary-title&gt;Journal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1C5F7A">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w:t>
      </w:r>
      <w:r w:rsidR="00B26C0F">
        <w:rPr>
          <w:rFonts w:ascii="Aptos" w:hAnsi="Aptos" w:cs="Times New Roman"/>
          <w:sz w:val="24"/>
          <w:szCs w:val="24"/>
        </w:rPr>
        <w:t>,</w:t>
      </w:r>
      <w:r w:rsidRPr="00B65EAD">
        <w:rPr>
          <w:rFonts w:ascii="Aptos" w:hAnsi="Aptos" w:cs="Times New Roman"/>
          <w:sz w:val="24"/>
          <w:szCs w:val="24"/>
        </w:rPr>
        <w:t xml:space="preserve"> however</w:t>
      </w:r>
      <w:r w:rsidR="00B26C0F">
        <w:rPr>
          <w:rFonts w:ascii="Aptos" w:hAnsi="Aptos" w:cs="Times New Roman"/>
          <w:sz w:val="24"/>
          <w:szCs w:val="24"/>
        </w:rPr>
        <w:t>,</w:t>
      </w:r>
      <w:r w:rsidRPr="00B65EAD">
        <w:rPr>
          <w:rFonts w:ascii="Aptos" w:hAnsi="Aptos" w:cs="Times New Roman"/>
          <w:sz w:val="24"/>
          <w:szCs w:val="24"/>
        </w:rPr>
        <w:t xml:space="preserve"> offer some advantage at the southern range of its distribution, where summer drought can be a recurrent issue, as already</w:t>
      </w:r>
      <w:r w:rsidR="00BA72BB">
        <w:rPr>
          <w:rFonts w:ascii="Aptos" w:hAnsi="Aptos" w:cs="Times New Roman"/>
          <w:sz w:val="24"/>
          <w:szCs w:val="24"/>
        </w:rPr>
        <w:t xml:space="preserve"> </w:t>
      </w:r>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 </w:instrText>
      </w:r>
      <w:r w:rsidR="009437FF">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EN.CITE.DATA </w:instrText>
      </w:r>
      <w:r w:rsidR="009437FF">
        <w:rPr>
          <w:rFonts w:ascii="Aptos" w:hAnsi="Aptos" w:cs="Times New Roman"/>
          <w:sz w:val="24"/>
          <w:szCs w:val="24"/>
        </w:rPr>
      </w:r>
      <w:r w:rsidR="009437FF">
        <w:rPr>
          <w:rFonts w:ascii="Aptos" w:hAnsi="Aptos" w:cs="Times New Roman"/>
          <w:sz w:val="24"/>
          <w:szCs w:val="24"/>
        </w:rPr>
        <w:fldChar w:fldCharType="end"/>
      </w:r>
      <w:r w:rsidR="002D5F3A" w:rsidRPr="00B65EAD">
        <w:rPr>
          <w:rFonts w:ascii="Aptos" w:hAnsi="Aptos" w:cs="Times New Roman"/>
          <w:sz w:val="24"/>
          <w:szCs w:val="24"/>
        </w:rPr>
      </w:r>
      <w:r w:rsidR="002D5F3A" w:rsidRPr="00B65EAD">
        <w:rPr>
          <w:rFonts w:ascii="Aptos" w:hAnsi="Aptos" w:cs="Times New Roman"/>
          <w:sz w:val="24"/>
          <w:szCs w:val="24"/>
        </w:rPr>
        <w:fldChar w:fldCharType="separate"/>
      </w:r>
      <w:r w:rsidR="001C5F7A">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been described </w:t>
      </w:r>
      <w:r w:rsidRPr="00B65EAD">
        <w:rPr>
          <w:rFonts w:ascii="Aptos" w:hAnsi="Aptos" w:cs="Times New Roman"/>
          <w:sz w:val="24"/>
          <w:szCs w:val="24"/>
        </w:rPr>
        <w:lastRenderedPageBreak/>
        <w:t xml:space="preserve">for </w:t>
      </w:r>
      <w:r w:rsidR="006F79AB" w:rsidRPr="006F79AB">
        <w:rPr>
          <w:rFonts w:ascii="Aptos" w:hAnsi="Aptos" w:cs="Times New Roman"/>
          <w:i/>
          <w:sz w:val="24"/>
          <w:szCs w:val="24"/>
        </w:rPr>
        <w:t>Heracleum sphondylium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Pearl&lt;/author&gt;&lt;/authors&gt;&lt;/contributors&gt;&lt;titles&gt;&lt;title&gt;&lt;style face="normal" font="default" size="100%"&gt;A physiological study of embryo development in &lt;/style&gt;&lt;style face="italic" font="default" size="100%"&gt;Heracleum sphondylium&lt;/style&gt;&lt;style face="normal" font="default" size="100%"&gt; L.: III. The effect of temperature on metabolism&lt;/style&gt;&lt;/title&gt;&lt;secondary-title&gt;Annals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9437FF">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r w:rsidR="00D13C46">
        <w:rPr>
          <w:rFonts w:ascii="Aptos" w:hAnsi="Aptos" w:cs="Times New Roman"/>
          <w:sz w:val="24"/>
          <w:szCs w:val="24"/>
        </w:rPr>
        <w:t xml:space="preserve">it </w:t>
      </w:r>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 xml:space="preserve">However, </w:t>
      </w:r>
      <w:r w:rsidR="003C4EB3">
        <w:rPr>
          <w:rFonts w:ascii="Aptos" w:hAnsi="Aptos" w:cs="Times New Roman"/>
          <w:sz w:val="24"/>
          <w:szCs w:val="24"/>
        </w:rPr>
        <w:t xml:space="preserve">in practical terms, </w:t>
      </w:r>
      <w:r w:rsidR="00A336B6" w:rsidRPr="00B65EAD">
        <w:rPr>
          <w:rFonts w:ascii="Aptos" w:hAnsi="Aptos" w:cs="Times New Roman"/>
          <w:sz w:val="24"/>
          <w:szCs w:val="24"/>
        </w:rPr>
        <w:t xml:space="preserve">it is unlikely that such low temperatures </w:t>
      </w:r>
      <w:r w:rsidR="00F00CAC">
        <w:rPr>
          <w:rFonts w:ascii="Aptos" w:hAnsi="Aptos" w:cs="Times New Roman"/>
          <w:sz w:val="24"/>
          <w:szCs w:val="24"/>
        </w:rPr>
        <w:t>do</w:t>
      </w:r>
      <w:r w:rsidR="00A336B6" w:rsidRPr="00B65EAD">
        <w:rPr>
          <w:rFonts w:ascii="Aptos" w:hAnsi="Aptos" w:cs="Times New Roman"/>
          <w:sz w:val="24"/>
          <w:szCs w:val="24"/>
        </w:rPr>
        <w:t xml:space="preserve">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w:t>
      </w:r>
      <w:r w:rsidR="00DE7431">
        <w:rPr>
          <w:rFonts w:ascii="Aptos" w:hAnsi="Aptos" w:cs="Times New Roman"/>
          <w:sz w:val="24"/>
          <w:szCs w:val="24"/>
        </w:rPr>
        <w:t>19</w:t>
      </w:r>
      <w:r w:rsidRPr="00B65EAD">
        <w:rPr>
          <w:rFonts w:ascii="Aptos" w:hAnsi="Aptos" w:cs="Times New Roman"/>
          <w:sz w:val="24"/>
          <w:szCs w:val="24"/>
        </w:rPr>
        <w:t xml:space="preserve">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show that such low </w:t>
      </w:r>
      <w:r w:rsidR="00FF77C0">
        <w:rPr>
          <w:rFonts w:ascii="Aptos" w:hAnsi="Aptos" w:cs="Times New Roman"/>
          <w:sz w:val="24"/>
          <w:szCs w:val="24"/>
        </w:rPr>
        <w:t>mean</w:t>
      </w:r>
      <w:r w:rsidRPr="00B65EAD">
        <w:rPr>
          <w:rFonts w:ascii="Aptos" w:hAnsi="Aptos" w:cs="Times New Roman"/>
          <w:sz w:val="24"/>
          <w:szCs w:val="24"/>
        </w:rPr>
        <w:t xml:space="preserv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 xml:space="preserve">by the higher temperatures </w:t>
      </w:r>
      <w:r w:rsidR="001A3394">
        <w:rPr>
          <w:rFonts w:ascii="Aptos" w:hAnsi="Aptos" w:cs="Times New Roman"/>
          <w:sz w:val="24"/>
          <w:szCs w:val="24"/>
        </w:rPr>
        <w:t xml:space="preserve">(and the ceiling threshold) </w:t>
      </w:r>
      <w:r w:rsidRPr="00B65EAD">
        <w:rPr>
          <w:rFonts w:ascii="Aptos" w:hAnsi="Aptos" w:cs="Times New Roman"/>
          <w:sz w:val="24"/>
          <w:szCs w:val="24"/>
        </w:rPr>
        <w:t>in autumn. In fact, results from the ordination analysis, showed that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p>
    <w:p w14:paraId="28587EBE" w14:textId="4C2F07FC" w:rsidR="004467F1" w:rsidRPr="00B65EAD" w:rsidRDefault="00E41A97" w:rsidP="00016DB6">
      <w:pPr>
        <w:spacing w:before="120" w:after="120" w:line="480" w:lineRule="auto"/>
        <w:jc w:val="both"/>
        <w:rPr>
          <w:rFonts w:ascii="Aptos" w:hAnsi="Aptos" w:cs="Times New Roman"/>
          <w:sz w:val="24"/>
          <w:szCs w:val="24"/>
        </w:rPr>
      </w:pPr>
      <w:r>
        <w:rPr>
          <w:rFonts w:ascii="Aptos" w:hAnsi="Aptos" w:cs="Times New Roman"/>
          <w:sz w:val="24"/>
          <w:szCs w:val="24"/>
        </w:rPr>
        <w:t xml:space="preserve">Our </w:t>
      </w:r>
      <w:r w:rsidR="00685FE5">
        <w:rPr>
          <w:rFonts w:ascii="Aptos" w:hAnsi="Aptos" w:cs="Times New Roman"/>
          <w:sz w:val="24"/>
          <w:szCs w:val="24"/>
        </w:rPr>
        <w:t>thermal model outputs</w:t>
      </w:r>
      <w:r>
        <w:rPr>
          <w:rFonts w:ascii="Aptos" w:hAnsi="Aptos" w:cs="Times New Roman"/>
          <w:sz w:val="24"/>
          <w:szCs w:val="24"/>
        </w:rPr>
        <w:t xml:space="preserve"> are supported by </w:t>
      </w:r>
      <w:r w:rsidR="00685FE5">
        <w:rPr>
          <w:rFonts w:ascii="Aptos" w:hAnsi="Aptos" w:cs="Times New Roman"/>
          <w:sz w:val="24"/>
          <w:szCs w:val="24"/>
        </w:rPr>
        <w:t>the results of the field sowings, although these should be taken with caution sinc</w:t>
      </w:r>
      <w:r w:rsidR="002D7DA8">
        <w:rPr>
          <w:rFonts w:ascii="Aptos" w:hAnsi="Aptos" w:cs="Times New Roman"/>
          <w:sz w:val="24"/>
          <w:szCs w:val="24"/>
        </w:rPr>
        <w:t xml:space="preserve">e we were not able to perform field sowing at the southernmost distribution of our experiment, in central Spain. </w:t>
      </w:r>
      <w:r w:rsidR="009115CE">
        <w:rPr>
          <w:rFonts w:ascii="Aptos" w:hAnsi="Aptos" w:cs="Times New Roman"/>
          <w:sz w:val="24"/>
          <w:szCs w:val="24"/>
        </w:rPr>
        <w:t xml:space="preserve">The responses of </w:t>
      </w:r>
      <w:r w:rsidR="007C78B7">
        <w:rPr>
          <w:rFonts w:ascii="Aptos" w:hAnsi="Aptos" w:cs="Times New Roman"/>
          <w:sz w:val="24"/>
          <w:szCs w:val="24"/>
        </w:rPr>
        <w:t>different</w:t>
      </w:r>
      <w:r w:rsidR="009115CE" w:rsidRPr="009115CE">
        <w:rPr>
          <w:rFonts w:ascii="Aptos" w:hAnsi="Aptos" w:cs="Times New Roman"/>
          <w:sz w:val="24"/>
          <w:szCs w:val="24"/>
        </w:rPr>
        <w:t xml:space="preserve"> populations to the warmer, drier site</w:t>
      </w:r>
      <w:r w:rsidR="006222EB">
        <w:rPr>
          <w:rFonts w:ascii="Aptos" w:hAnsi="Aptos" w:cs="Times New Roman"/>
          <w:sz w:val="24"/>
          <w:szCs w:val="24"/>
        </w:rPr>
        <w:t>s</w:t>
      </w:r>
      <w:r w:rsidR="009115CE" w:rsidRPr="009115CE">
        <w:rPr>
          <w:rFonts w:ascii="Aptos" w:hAnsi="Aptos" w:cs="Times New Roman"/>
          <w:sz w:val="24"/>
          <w:szCs w:val="24"/>
        </w:rPr>
        <w:t xml:space="preserve"> in </w:t>
      </w:r>
      <w:r w:rsidR="007C78B7">
        <w:rPr>
          <w:rFonts w:ascii="Aptos" w:hAnsi="Aptos" w:cs="Times New Roman"/>
          <w:sz w:val="24"/>
          <w:szCs w:val="24"/>
        </w:rPr>
        <w:t xml:space="preserve">central </w:t>
      </w:r>
      <w:r w:rsidR="009115CE" w:rsidRPr="009115CE">
        <w:rPr>
          <w:rFonts w:ascii="Aptos" w:hAnsi="Aptos" w:cs="Times New Roman"/>
          <w:sz w:val="24"/>
          <w:szCs w:val="24"/>
        </w:rPr>
        <w:t xml:space="preserve">Spain </w:t>
      </w:r>
      <w:r w:rsidR="007C78B7">
        <w:rPr>
          <w:rFonts w:ascii="Aptos" w:hAnsi="Aptos" w:cs="Times New Roman"/>
          <w:sz w:val="24"/>
          <w:szCs w:val="24"/>
        </w:rPr>
        <w:t>could</w:t>
      </w:r>
      <w:r w:rsidR="009115CE" w:rsidRPr="009115CE">
        <w:rPr>
          <w:rFonts w:ascii="Aptos" w:hAnsi="Aptos" w:cs="Times New Roman"/>
          <w:sz w:val="24"/>
          <w:szCs w:val="24"/>
        </w:rPr>
        <w:t xml:space="preserve"> provide useful data for predicting possible effects of a warming climate on seed regeneration in </w:t>
      </w:r>
      <w:r w:rsidR="009115CE" w:rsidRPr="00AF285F">
        <w:rPr>
          <w:rFonts w:ascii="Aptos" w:hAnsi="Aptos" w:cs="Times New Roman"/>
          <w:i/>
          <w:iCs/>
          <w:sz w:val="24"/>
          <w:szCs w:val="24"/>
        </w:rPr>
        <w:t>Conopodium majus</w:t>
      </w:r>
      <w:r w:rsidR="007C78B7">
        <w:rPr>
          <w:rFonts w:ascii="Aptos" w:hAnsi="Aptos" w:cs="Times New Roman"/>
          <w:sz w:val="24"/>
          <w:szCs w:val="24"/>
        </w:rPr>
        <w:t>.</w:t>
      </w:r>
      <w:r w:rsidR="00016DB6">
        <w:rPr>
          <w:rFonts w:ascii="Aptos" w:hAnsi="Aptos" w:cs="Times New Roman"/>
          <w:sz w:val="24"/>
          <w:szCs w:val="24"/>
        </w:rPr>
        <w:t xml:space="preserve"> A</w:t>
      </w:r>
      <w:r w:rsidR="00016DB6" w:rsidRPr="00016DB6">
        <w:rPr>
          <w:rFonts w:ascii="Aptos" w:hAnsi="Aptos" w:cs="Times New Roman"/>
          <w:sz w:val="24"/>
          <w:szCs w:val="24"/>
        </w:rPr>
        <w:t xml:space="preserve"> most interesting follow up study would involve reciprocal transplants of populations across </w:t>
      </w:r>
      <w:r w:rsidR="00016DB6">
        <w:rPr>
          <w:rFonts w:ascii="Aptos" w:hAnsi="Aptos" w:cs="Times New Roman"/>
          <w:sz w:val="24"/>
          <w:szCs w:val="24"/>
        </w:rPr>
        <w:t>the latitudinal gradient of the species</w:t>
      </w:r>
      <w:r w:rsidR="001856DE">
        <w:rPr>
          <w:rFonts w:ascii="Aptos" w:hAnsi="Aptos" w:cs="Times New Roman"/>
          <w:sz w:val="24"/>
          <w:szCs w:val="24"/>
        </w:rPr>
        <w:t>,</w:t>
      </w:r>
      <w:r w:rsidR="00016DB6" w:rsidRPr="00016DB6">
        <w:rPr>
          <w:rFonts w:ascii="Aptos" w:hAnsi="Aptos" w:cs="Times New Roman"/>
          <w:sz w:val="24"/>
          <w:szCs w:val="24"/>
        </w:rPr>
        <w:t xml:space="preserve"> to establish how much of the variation measured and modelled is genetic and how much </w:t>
      </w:r>
      <w:r w:rsidR="00C7695E">
        <w:rPr>
          <w:rFonts w:ascii="Aptos" w:hAnsi="Aptos" w:cs="Times New Roman"/>
          <w:sz w:val="24"/>
          <w:szCs w:val="24"/>
        </w:rPr>
        <w:t xml:space="preserve">is </w:t>
      </w:r>
      <w:r w:rsidR="00016DB6" w:rsidRPr="00016DB6">
        <w:rPr>
          <w:rFonts w:ascii="Aptos" w:hAnsi="Aptos" w:cs="Times New Roman"/>
          <w:sz w:val="24"/>
          <w:szCs w:val="24"/>
        </w:rPr>
        <w:t xml:space="preserve">due to </w:t>
      </w:r>
      <w:r w:rsidR="00C7695E">
        <w:rPr>
          <w:rFonts w:ascii="Aptos" w:hAnsi="Aptos" w:cs="Times New Roman"/>
          <w:sz w:val="24"/>
          <w:szCs w:val="24"/>
        </w:rPr>
        <w:t xml:space="preserve">phenotypic </w:t>
      </w:r>
      <w:r w:rsidR="00016DB6" w:rsidRPr="00016DB6">
        <w:rPr>
          <w:rFonts w:ascii="Aptos" w:hAnsi="Aptos" w:cs="Times New Roman"/>
          <w:sz w:val="24"/>
          <w:szCs w:val="24"/>
        </w:rPr>
        <w:t>plasticity</w:t>
      </w:r>
      <w:r w:rsidR="001856DE">
        <w:rPr>
          <w:rFonts w:ascii="Aptos" w:hAnsi="Aptos" w:cs="Times New Roman"/>
          <w:sz w:val="24"/>
          <w:szCs w:val="24"/>
        </w:rPr>
        <w:t xml:space="preserve"> </w:t>
      </w:r>
      <w:r w:rsidR="001856DE">
        <w:rPr>
          <w:rFonts w:ascii="Aptos" w:hAnsi="Aptos" w:cs="Times New Roman"/>
          <w:sz w:val="24"/>
          <w:szCs w:val="24"/>
        </w:rPr>
        <w:fldChar w:fldCharType="begin"/>
      </w:r>
      <w:r w:rsidR="001856DE">
        <w:rPr>
          <w:rFonts w:ascii="Aptos" w:hAnsi="Aptos" w:cs="Times New Roman"/>
          <w:sz w:val="24"/>
          <w:szCs w:val="24"/>
        </w:rPr>
        <w:instrText xml:space="preserve"> ADDIN EN.CITE &lt;EndNote&gt;&lt;Cite&gt;&lt;Author&gt;Franks&lt;/Author&gt;&lt;Year&gt;2014&lt;/Year&gt;&lt;RecNum&gt;5586&lt;/RecNum&gt;&lt;DisplayText&gt;(Franks et al., 2014)&lt;/DisplayText&gt;&lt;record&gt;&lt;rec-number&gt;5586&lt;/rec-number&gt;&lt;foreign-keys&gt;&lt;key app="EN" db-id="z5wrr0e0ozfsviesxxlp0rpfxdvdtt9a95t2" timestamp="1726830152"&gt;5586&lt;/key&gt;&lt;/foreign-keys&gt;&lt;ref-type name="Journal Article"&gt;17&lt;/ref-type&gt;&lt;contributors&gt;&lt;authors&gt;&lt;author&gt;Franks, Steven J.&lt;/author&gt;&lt;author&gt;Weber, Jennifer J.&lt;/author&gt;&lt;author&gt;Aitken, Sally N.&lt;/author&gt;&lt;/authors&gt;&lt;/contributors&gt;&lt;titles&gt;&lt;title&gt;Evolutionary and plastic responses to climate change in terrestrial plant populations&lt;/title&gt;&lt;secondary-title&gt;Evolutionary Applications&lt;/secondary-title&gt;&lt;/titles&gt;&lt;periodical&gt;&lt;full-title&gt;Evolutionary Applications&lt;/full-title&gt;&lt;/periodical&gt;&lt;pages&gt;123-139&lt;/pages&gt;&lt;volume&gt;7&lt;/volume&gt;&lt;number&gt;1&lt;/number&gt;&lt;dates&gt;&lt;year&gt;2014&lt;/year&gt;&lt;/dates&gt;&lt;isbn&gt;1752-4571&lt;/isbn&gt;&lt;urls&gt;&lt;related-urls&gt;&lt;url&gt;https://onlinelibrary.wiley.com/doi/abs/10.1111/eva.12112&lt;/url&gt;&lt;/related-urls&gt;&lt;/urls&gt;&lt;electronic-resource-num&gt;https://doi.org/10.1111/eva.12112&lt;/electronic-resource-num&gt;&lt;/record&gt;&lt;/Cite&gt;&lt;/EndNote&gt;</w:instrText>
      </w:r>
      <w:r w:rsidR="001856DE">
        <w:rPr>
          <w:rFonts w:ascii="Aptos" w:hAnsi="Aptos" w:cs="Times New Roman"/>
          <w:sz w:val="24"/>
          <w:szCs w:val="24"/>
        </w:rPr>
        <w:fldChar w:fldCharType="separate"/>
      </w:r>
      <w:r w:rsidR="001856DE">
        <w:rPr>
          <w:rFonts w:ascii="Aptos" w:hAnsi="Aptos" w:cs="Times New Roman"/>
          <w:noProof/>
          <w:sz w:val="24"/>
          <w:szCs w:val="24"/>
        </w:rPr>
        <w:t>(Franks et al., 2014)</w:t>
      </w:r>
      <w:r w:rsidR="001856DE">
        <w:rPr>
          <w:rFonts w:ascii="Aptos" w:hAnsi="Aptos" w:cs="Times New Roman"/>
          <w:sz w:val="24"/>
          <w:szCs w:val="24"/>
        </w:rPr>
        <w:fldChar w:fldCharType="end"/>
      </w:r>
      <w:r w:rsidR="00C7695E">
        <w:rPr>
          <w:rFonts w:ascii="Aptos" w:hAnsi="Aptos" w:cs="Times New Roman"/>
          <w:sz w:val="24"/>
          <w:szCs w:val="24"/>
        </w:rPr>
        <w:t>.</w:t>
      </w:r>
      <w:r w:rsidR="00016DB6" w:rsidRPr="00016DB6">
        <w:rPr>
          <w:rFonts w:ascii="Aptos" w:hAnsi="Aptos" w:cs="Times New Roman"/>
          <w:sz w:val="24"/>
          <w:szCs w:val="24"/>
        </w:rPr>
        <w:t xml:space="preserve"> </w:t>
      </w:r>
      <w:r w:rsidR="008062E9">
        <w:rPr>
          <w:rFonts w:ascii="Aptos" w:hAnsi="Aptos" w:cs="Times New Roman"/>
          <w:sz w:val="24"/>
          <w:szCs w:val="24"/>
        </w:rPr>
        <w:t xml:space="preserve">This would inform </w:t>
      </w:r>
      <w:r w:rsidR="00016DB6" w:rsidRPr="00016DB6">
        <w:rPr>
          <w:rFonts w:ascii="Aptos" w:hAnsi="Aptos" w:cs="Times New Roman"/>
          <w:sz w:val="24"/>
          <w:szCs w:val="24"/>
        </w:rPr>
        <w:t>on the role for adaptation in any species' response to environmental change through seed regeneration</w:t>
      </w:r>
      <w:r w:rsidR="008062E9">
        <w:rPr>
          <w:rFonts w:ascii="Aptos" w:hAnsi="Aptos" w:cs="Times New Roman"/>
          <w:sz w:val="24"/>
          <w:szCs w:val="24"/>
        </w:rPr>
        <w:t>.</w:t>
      </w:r>
    </w:p>
    <w:p w14:paraId="39CD470B" w14:textId="77777777"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CONCLUSION</w:t>
      </w:r>
    </w:p>
    <w:p w14:paraId="10C12E06" w14:textId="76529677" w:rsidR="004C23BF" w:rsidRDefault="000E527F" w:rsidP="00E32CD6">
      <w:pPr>
        <w:spacing w:before="120" w:after="120" w:line="480" w:lineRule="auto"/>
        <w:jc w:val="both"/>
        <w:rPr>
          <w:rFonts w:ascii="Aptos" w:hAnsi="Aptos" w:cs="Times New Roman"/>
          <w:sz w:val="24"/>
          <w:szCs w:val="24"/>
        </w:rPr>
      </w:pPr>
      <w:r>
        <w:rPr>
          <w:rFonts w:ascii="Aptos" w:hAnsi="Aptos" w:cs="Times New Roman"/>
          <w:sz w:val="24"/>
          <w:szCs w:val="24"/>
        </w:rPr>
        <w:t xml:space="preserve">Species responses to climate </w:t>
      </w:r>
      <w:r w:rsidR="00642AFD">
        <w:rPr>
          <w:rFonts w:ascii="Aptos" w:hAnsi="Aptos" w:cs="Times New Roman"/>
          <w:sz w:val="24"/>
          <w:szCs w:val="24"/>
        </w:rPr>
        <w:t xml:space="preserve">determine how plants </w:t>
      </w:r>
      <w:r w:rsidR="00303B56">
        <w:rPr>
          <w:rFonts w:ascii="Aptos" w:hAnsi="Aptos" w:cs="Times New Roman"/>
          <w:sz w:val="24"/>
          <w:szCs w:val="24"/>
        </w:rPr>
        <w:t xml:space="preserve">cope with ongoing </w:t>
      </w:r>
      <w:r w:rsidR="001856DE">
        <w:rPr>
          <w:rFonts w:ascii="Aptos" w:hAnsi="Aptos" w:cs="Times New Roman"/>
          <w:sz w:val="24"/>
          <w:szCs w:val="24"/>
        </w:rPr>
        <w:t>global</w:t>
      </w:r>
      <w:r w:rsidR="00303B56">
        <w:rPr>
          <w:rFonts w:ascii="Aptos" w:hAnsi="Aptos" w:cs="Times New Roman"/>
          <w:sz w:val="24"/>
          <w:szCs w:val="24"/>
        </w:rPr>
        <w:t xml:space="preserve"> change. </w:t>
      </w:r>
      <w:r w:rsidR="00A140FC">
        <w:rPr>
          <w:rFonts w:ascii="Aptos" w:hAnsi="Aptos" w:cs="Times New Roman"/>
          <w:sz w:val="24"/>
          <w:szCs w:val="24"/>
        </w:rPr>
        <w:fldChar w:fldCharType="begin"/>
      </w:r>
      <w:r w:rsidR="00A140FC">
        <w:rPr>
          <w:rFonts w:ascii="Aptos" w:hAnsi="Aptos" w:cs="Times New Roman"/>
          <w:sz w:val="24"/>
          <w:szCs w:val="24"/>
        </w:rPr>
        <w:instrText xml:space="preserve"> ADDIN EN.CITE &lt;EndNote&gt;&lt;Cite AuthorYear="1"&gt;&lt;Author&gt;Parmesan&lt;/Author&gt;&lt;Year&gt;2015&lt;/Year&gt;&lt;RecNum&gt;3766&lt;/RecNum&gt;&lt;DisplayText&gt;Parmesan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A140FC">
        <w:rPr>
          <w:rFonts w:ascii="Aptos" w:hAnsi="Aptos" w:cs="Times New Roman"/>
          <w:sz w:val="24"/>
          <w:szCs w:val="24"/>
        </w:rPr>
        <w:fldChar w:fldCharType="separate"/>
      </w:r>
      <w:r w:rsidR="00A140FC">
        <w:rPr>
          <w:rFonts w:ascii="Aptos" w:hAnsi="Aptos" w:cs="Times New Roman"/>
          <w:noProof/>
          <w:sz w:val="24"/>
          <w:szCs w:val="24"/>
        </w:rPr>
        <w:t>Parmesan and Hanley (2015)</w:t>
      </w:r>
      <w:r w:rsidR="00A140FC">
        <w:rPr>
          <w:rFonts w:ascii="Aptos" w:hAnsi="Aptos" w:cs="Times New Roman"/>
          <w:sz w:val="24"/>
          <w:szCs w:val="24"/>
        </w:rPr>
        <w:fldChar w:fldCharType="end"/>
      </w:r>
      <w:r w:rsidR="00A140FC">
        <w:rPr>
          <w:rFonts w:ascii="Aptos" w:hAnsi="Aptos" w:cs="Times New Roman"/>
          <w:sz w:val="24"/>
          <w:szCs w:val="24"/>
        </w:rPr>
        <w:t xml:space="preserve"> identified three </w:t>
      </w:r>
      <w:r w:rsidR="00997E7A">
        <w:rPr>
          <w:rFonts w:ascii="Aptos" w:hAnsi="Aptos" w:cs="Times New Roman"/>
          <w:sz w:val="24"/>
          <w:szCs w:val="24"/>
        </w:rPr>
        <w:t>key</w:t>
      </w:r>
      <w:r w:rsidR="00A140FC">
        <w:rPr>
          <w:rFonts w:ascii="Aptos" w:hAnsi="Aptos" w:cs="Times New Roman"/>
          <w:sz w:val="24"/>
          <w:szCs w:val="24"/>
        </w:rPr>
        <w:t xml:space="preserve"> issues for</w:t>
      </w:r>
      <w:r w:rsidR="00997E7A">
        <w:rPr>
          <w:rFonts w:ascii="Aptos" w:hAnsi="Aptos" w:cs="Times New Roman"/>
          <w:sz w:val="24"/>
          <w:szCs w:val="24"/>
        </w:rPr>
        <w:t xml:space="preserve"> climate change research on plants: changing phenology, changing distributions</w:t>
      </w:r>
      <w:r w:rsidR="00367CBB">
        <w:rPr>
          <w:rFonts w:ascii="Aptos" w:hAnsi="Aptos" w:cs="Times New Roman"/>
          <w:sz w:val="24"/>
          <w:szCs w:val="24"/>
        </w:rPr>
        <w:t xml:space="preserve"> and the role of plasticity and adaptation. Our study suggests that the thermal thresholds for </w:t>
      </w:r>
      <w:r w:rsidR="004B22DE">
        <w:rPr>
          <w:rFonts w:ascii="Aptos" w:hAnsi="Aptos" w:cs="Times New Roman"/>
          <w:sz w:val="24"/>
          <w:szCs w:val="24"/>
        </w:rPr>
        <w:t xml:space="preserve">post-dispersal </w:t>
      </w:r>
      <w:r w:rsidR="00367CBB">
        <w:rPr>
          <w:rFonts w:ascii="Aptos" w:hAnsi="Aptos" w:cs="Times New Roman"/>
          <w:sz w:val="24"/>
          <w:szCs w:val="24"/>
        </w:rPr>
        <w:t xml:space="preserve">embryo </w:t>
      </w:r>
      <w:r w:rsidR="00632FE8">
        <w:rPr>
          <w:rFonts w:ascii="Aptos" w:hAnsi="Aptos" w:cs="Times New Roman"/>
          <w:sz w:val="24"/>
          <w:szCs w:val="24"/>
        </w:rPr>
        <w:t>growth may</w:t>
      </w:r>
      <w:r w:rsidR="00C239EB">
        <w:rPr>
          <w:rFonts w:ascii="Aptos" w:hAnsi="Aptos" w:cs="Times New Roman"/>
          <w:sz w:val="24"/>
          <w:szCs w:val="24"/>
        </w:rPr>
        <w:t xml:space="preserve"> have functional relevance for these three issues. </w:t>
      </w:r>
      <w:r w:rsidR="00632FE8">
        <w:rPr>
          <w:rFonts w:ascii="Aptos" w:hAnsi="Aptos" w:cs="Times New Roman"/>
          <w:sz w:val="24"/>
          <w:szCs w:val="24"/>
        </w:rPr>
        <w:t>T</w:t>
      </w:r>
      <w:r w:rsidR="00632FE8" w:rsidRPr="00B65EAD">
        <w:rPr>
          <w:rFonts w:ascii="Aptos" w:hAnsi="Aptos" w:cs="Times New Roman"/>
          <w:sz w:val="24"/>
          <w:szCs w:val="24"/>
        </w:rPr>
        <w:t xml:space="preserve">he dependence </w:t>
      </w:r>
      <w:r w:rsidR="00632FE8">
        <w:rPr>
          <w:rFonts w:ascii="Aptos" w:hAnsi="Aptos" w:cs="Times New Roman"/>
          <w:sz w:val="24"/>
          <w:szCs w:val="24"/>
        </w:rPr>
        <w:t xml:space="preserve">of embryo growth </w:t>
      </w:r>
      <w:r w:rsidR="00632FE8" w:rsidRPr="00B65EAD">
        <w:rPr>
          <w:rFonts w:ascii="Aptos" w:hAnsi="Aptos" w:cs="Times New Roman"/>
          <w:sz w:val="24"/>
          <w:szCs w:val="24"/>
        </w:rPr>
        <w:t xml:space="preserve">on a relatively low ceiling temperature means that warmer winter temperatures could </w:t>
      </w:r>
      <w:r w:rsidR="00881560">
        <w:rPr>
          <w:rFonts w:ascii="Aptos" w:hAnsi="Aptos" w:cs="Times New Roman"/>
          <w:sz w:val="24"/>
          <w:szCs w:val="24"/>
        </w:rPr>
        <w:t>slow down</w:t>
      </w:r>
      <w:r w:rsidR="00632FE8" w:rsidRPr="00B65EAD">
        <w:rPr>
          <w:rFonts w:ascii="Aptos" w:hAnsi="Aptos" w:cs="Times New Roman"/>
          <w:sz w:val="24"/>
          <w:szCs w:val="24"/>
        </w:rPr>
        <w:t xml:space="preserve"> post dispersal embryo growth and </w:t>
      </w:r>
      <w:r w:rsidR="00B83013">
        <w:rPr>
          <w:rFonts w:ascii="Aptos" w:hAnsi="Aptos" w:cs="Times New Roman"/>
          <w:sz w:val="24"/>
          <w:szCs w:val="24"/>
        </w:rPr>
        <w:t xml:space="preserve">potentially shift the emergence phenology from one season to another, as has been described in </w:t>
      </w:r>
      <w:r w:rsidR="000165A1">
        <w:rPr>
          <w:rFonts w:ascii="Aptos" w:hAnsi="Aptos" w:cs="Times New Roman"/>
          <w:sz w:val="24"/>
          <w:szCs w:val="24"/>
        </w:rPr>
        <w:t>alpine systems</w:t>
      </w:r>
      <w:r w:rsidR="00DD55DA">
        <w:rPr>
          <w:rFonts w:ascii="Aptos" w:hAnsi="Aptos" w:cs="Times New Roman"/>
          <w:sz w:val="24"/>
          <w:szCs w:val="24"/>
        </w:rPr>
        <w:t xml:space="preserve"> </w:t>
      </w:r>
      <w:r w:rsidR="003902B4">
        <w:rPr>
          <w:rFonts w:ascii="Aptos" w:hAnsi="Aptos" w:cs="Times New Roman"/>
          <w:sz w:val="24"/>
          <w:szCs w:val="24"/>
        </w:rPr>
        <w:t>in relation to another</w:t>
      </w:r>
      <w:r w:rsidR="00DD55DA">
        <w:rPr>
          <w:rFonts w:ascii="Aptos" w:hAnsi="Aptos" w:cs="Times New Roman"/>
          <w:sz w:val="24"/>
          <w:szCs w:val="24"/>
        </w:rPr>
        <w:t xml:space="preserve"> seed process, </w:t>
      </w:r>
      <w:r w:rsidR="004C56AE">
        <w:rPr>
          <w:rFonts w:ascii="Aptos" w:hAnsi="Aptos" w:cs="Times New Roman"/>
          <w:sz w:val="24"/>
          <w:szCs w:val="24"/>
        </w:rPr>
        <w:t>physiological</w:t>
      </w:r>
      <w:r w:rsidR="00DD55DA">
        <w:rPr>
          <w:rFonts w:ascii="Aptos" w:hAnsi="Aptos" w:cs="Times New Roman"/>
          <w:sz w:val="24"/>
          <w:szCs w:val="24"/>
        </w:rPr>
        <w:t xml:space="preserve"> dormancy release </w:t>
      </w:r>
      <w:r w:rsidR="00DD55DA">
        <w:rPr>
          <w:rFonts w:ascii="Aptos" w:hAnsi="Aptos" w:cs="Times New Roman"/>
          <w:sz w:val="24"/>
          <w:szCs w:val="24"/>
        </w:rPr>
        <w:fldChar w:fldCharType="begin"/>
      </w:r>
      <w:r w:rsidR="00DD55DA">
        <w:rPr>
          <w:rFonts w:ascii="Aptos" w:hAnsi="Aptos" w:cs="Times New Roman"/>
          <w:sz w:val="24"/>
          <w:szCs w:val="24"/>
        </w:rPr>
        <w:instrText xml:space="preserve"> ADDIN EN.CITE &lt;EndNote&gt;&lt;Cite&gt;&lt;Author&gt;Mondoni&lt;/Author&gt;&lt;Year&gt;2012&lt;/Year&gt;&lt;RecNum&gt;3029&lt;/RecNum&gt;&lt;DisplayText&gt;(Mondoni et al., 2012)&lt;/DisplayText&gt;&lt;record&gt;&lt;rec-number&gt;3029&lt;/rec-number&gt;&lt;foreign-keys&gt;&lt;key app="EN" db-id="z5wrr0e0ozfsviesxxlp0rpfxdvdtt9a95t2" timestamp="1584456162"&gt;3029&lt;/key&gt;&lt;/foreign-keys&gt;&lt;ref-type name="Journal Article"&gt;17&lt;/ref-type&gt;&lt;contributors&gt;&lt;authors&gt;&lt;author&gt;Mondoni, A.&lt;/author&gt;&lt;author&gt;Rossi, G.&lt;/author&gt;&lt;author&gt;Orsenigo, S.&lt;/author&gt;&lt;author&gt;Probert, R. J.&lt;/author&gt;&lt;/authors&gt;&lt;/contributors&gt;&lt;titles&gt;&lt;title&gt;Climate warming could shift the timing of seed germination in alpine plants&lt;/title&gt;&lt;secondary-title&gt;Annals of Botany&lt;/secondary-title&gt;&lt;/titles&gt;&lt;periodical&gt;&lt;full-title&gt;Annals of Botany&lt;/full-title&gt;&lt;/periodical&gt;&lt;pages&gt;155-164&lt;/pages&gt;&lt;volume&gt;110&lt;/volume&gt;&lt;number&gt;1&lt;/number&gt;&lt;edition&gt;2012/05/19&lt;/edition&gt;&lt;dates&gt;&lt;year&gt;2012&lt;/year&gt;&lt;/dates&gt;&lt;isbn&gt;1095-8290 (Electronic) 0305-7364 (Linking)&lt;/isbn&gt;&lt;urls&gt;&lt;related-urls&gt;&lt;url&gt;http://www.ncbi.nlm.nih.gov/entrez/query.fcgi?cmd=Retrieve&amp;amp;db=PubMed&amp;amp;dopt=Citation&amp;amp;list_uids=22596094&lt;/url&gt;&lt;/related-urls&gt;&lt;/urls&gt;&lt;electronic-resource-num&gt;mcs097 [pii] 10.1093/aob/mcs097&lt;/electronic-resource-num&gt;&lt;language&gt;eng&lt;/language&gt;&lt;/record&gt;&lt;/Cite&gt;&lt;/EndNote&gt;</w:instrText>
      </w:r>
      <w:r w:rsidR="00DD55DA">
        <w:rPr>
          <w:rFonts w:ascii="Aptos" w:hAnsi="Aptos" w:cs="Times New Roman"/>
          <w:sz w:val="24"/>
          <w:szCs w:val="24"/>
        </w:rPr>
        <w:fldChar w:fldCharType="separate"/>
      </w:r>
      <w:r w:rsidR="00DD55DA">
        <w:rPr>
          <w:rFonts w:ascii="Aptos" w:hAnsi="Aptos" w:cs="Times New Roman"/>
          <w:noProof/>
          <w:sz w:val="24"/>
          <w:szCs w:val="24"/>
        </w:rPr>
        <w:t>(Mondoni et al., 2012)</w:t>
      </w:r>
      <w:r w:rsidR="00DD55DA">
        <w:rPr>
          <w:rFonts w:ascii="Aptos" w:hAnsi="Aptos" w:cs="Times New Roman"/>
          <w:sz w:val="24"/>
          <w:szCs w:val="24"/>
        </w:rPr>
        <w:fldChar w:fldCharType="end"/>
      </w:r>
      <w:r w:rsidR="00632FE8" w:rsidRPr="00B65EAD">
        <w:rPr>
          <w:rFonts w:ascii="Aptos" w:hAnsi="Aptos" w:cs="Times New Roman"/>
          <w:sz w:val="24"/>
          <w:szCs w:val="24"/>
        </w:rPr>
        <w:t>.</w:t>
      </w:r>
      <w:r w:rsidR="00FD69A1">
        <w:rPr>
          <w:rFonts w:ascii="Aptos" w:hAnsi="Aptos" w:cs="Times New Roman"/>
          <w:sz w:val="24"/>
          <w:szCs w:val="24"/>
        </w:rPr>
        <w:t xml:space="preserve"> Regarding d</w:t>
      </w:r>
      <w:r w:rsidR="002E547D">
        <w:rPr>
          <w:rFonts w:ascii="Aptos" w:hAnsi="Aptos" w:cs="Times New Roman"/>
          <w:sz w:val="24"/>
          <w:szCs w:val="24"/>
        </w:rPr>
        <w:t xml:space="preserve">istribution, we have found that two vicariant subspecies </w:t>
      </w:r>
      <w:r w:rsidR="00EE178A">
        <w:rPr>
          <w:rFonts w:ascii="Aptos" w:hAnsi="Aptos" w:cs="Times New Roman"/>
          <w:sz w:val="24"/>
          <w:szCs w:val="24"/>
        </w:rPr>
        <w:t xml:space="preserve">show diverging thermal thresholds for embryo growth. This </w:t>
      </w:r>
      <w:r w:rsidR="001D08BF">
        <w:rPr>
          <w:rFonts w:ascii="Aptos" w:hAnsi="Aptos" w:cs="Times New Roman"/>
          <w:sz w:val="24"/>
          <w:szCs w:val="24"/>
        </w:rPr>
        <w:t>supports the concept</w:t>
      </w:r>
      <w:r w:rsidR="00EE178A">
        <w:rPr>
          <w:rFonts w:ascii="Aptos" w:hAnsi="Aptos" w:cs="Times New Roman"/>
          <w:sz w:val="24"/>
          <w:szCs w:val="24"/>
        </w:rPr>
        <w:t xml:space="preserve"> that seed ecophysiology can be a major driver</w:t>
      </w:r>
      <w:r w:rsidR="001D08BF">
        <w:rPr>
          <w:rFonts w:ascii="Aptos" w:hAnsi="Aptos" w:cs="Times New Roman"/>
          <w:sz w:val="24"/>
          <w:szCs w:val="24"/>
        </w:rPr>
        <w:t xml:space="preserve"> of the distribution of taxa </w:t>
      </w:r>
      <w:r w:rsidR="001D08BF">
        <w:rPr>
          <w:rFonts w:ascii="Aptos" w:hAnsi="Aptos" w:cs="Times New Roman"/>
          <w:sz w:val="24"/>
          <w:szCs w:val="24"/>
        </w:rPr>
        <w:fldChar w:fldCharType="begin"/>
      </w:r>
      <w:r w:rsidR="001D08BF">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1D08BF">
        <w:rPr>
          <w:rFonts w:ascii="Aptos" w:hAnsi="Aptos" w:cs="Times New Roman"/>
          <w:sz w:val="24"/>
          <w:szCs w:val="24"/>
        </w:rPr>
        <w:fldChar w:fldCharType="separate"/>
      </w:r>
      <w:r w:rsidR="001D08BF">
        <w:rPr>
          <w:rFonts w:ascii="Aptos" w:hAnsi="Aptos" w:cs="Times New Roman"/>
          <w:noProof/>
          <w:sz w:val="24"/>
          <w:szCs w:val="24"/>
        </w:rPr>
        <w:t>(Bykova et al., 2012)</w:t>
      </w:r>
      <w:r w:rsidR="001D08BF">
        <w:rPr>
          <w:rFonts w:ascii="Aptos" w:hAnsi="Aptos" w:cs="Times New Roman"/>
          <w:sz w:val="24"/>
          <w:szCs w:val="24"/>
        </w:rPr>
        <w:fldChar w:fldCharType="end"/>
      </w:r>
      <w:r w:rsidR="00224090">
        <w:rPr>
          <w:rFonts w:ascii="Aptos" w:hAnsi="Aptos" w:cs="Times New Roman"/>
          <w:sz w:val="24"/>
          <w:szCs w:val="24"/>
        </w:rPr>
        <w:t xml:space="preserve">, and of species migrations as a response to climate change </w:t>
      </w:r>
      <w:r w:rsidR="00224090">
        <w:rPr>
          <w:rFonts w:ascii="Aptos" w:hAnsi="Aptos" w:cs="Times New Roman"/>
          <w:sz w:val="24"/>
          <w:szCs w:val="24"/>
        </w:rPr>
        <w:fldChar w:fldCharType="begin"/>
      </w:r>
      <w:r w:rsidR="00C611E2">
        <w:rPr>
          <w:rFonts w:ascii="Aptos" w:hAnsi="Aptos" w:cs="Times New Roman"/>
          <w:sz w:val="24"/>
          <w:szCs w:val="24"/>
        </w:rPr>
        <w:instrText xml:space="preserve"> ADDIN EN.CITE &lt;EndNote&gt;&lt;Cite&gt;&lt;Author&gt;Walck&lt;/Author&gt;&lt;Year&gt;2011&lt;/Year&gt;&lt;RecNum&gt;3055&lt;/RecNum&gt;&lt;DisplayText&gt;(Walck et al., 2011, Baskin and Baskin, 2022)&lt;/DisplayText&gt;&lt;record&gt;&lt;rec-number&gt;3055&lt;/rec-number&gt;&lt;foreign-keys&gt;&lt;key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Cite&gt;&lt;Author&gt;Baskin&lt;/Author&gt;&lt;Year&gt;2022&lt;/Year&gt;&lt;RecNum&gt;5585&lt;/RecNum&gt;&lt;record&gt;&lt;rec-number&gt;5585&lt;/rec-number&gt;&lt;foreign-keys&gt;&lt;key app="EN" db-id="z5wrr0e0ozfsviesxxlp0rpfxdvdtt9a95t2" timestamp="1726829802"&gt;5585&lt;/key&gt;&lt;/foreign-keys&gt;&lt;ref-type name="Book"&gt;6&lt;/ref-type&gt;&lt;contributors&gt;&lt;authors&gt;&lt;author&gt;Baskin, Carol C&lt;/author&gt;&lt;author&gt;Baskin, Jerry M&lt;/author&gt;&lt;/authors&gt;&lt;/contributors&gt;&lt;titles&gt;&lt;title&gt;Plant regeneration from seeds: A global warming perspective&lt;/title&gt;&lt;/titles&gt;&lt;pages&gt;346&lt;/pages&gt;&lt;section&gt;346&lt;/section&gt;&lt;dates&gt;&lt;year&gt;2022&lt;/year&gt;&lt;/dates&gt;&lt;pub-location&gt;San Diego&lt;/pub-location&gt;&lt;publisher&gt;Academic Press&lt;/publisher&gt;&lt;isbn&gt;0128237325&lt;/isbn&gt;&lt;urls&gt;&lt;/urls&gt;&lt;/record&gt;&lt;/Cite&gt;&lt;/EndNote&gt;</w:instrText>
      </w:r>
      <w:r w:rsidR="00224090">
        <w:rPr>
          <w:rFonts w:ascii="Aptos" w:hAnsi="Aptos" w:cs="Times New Roman"/>
          <w:sz w:val="24"/>
          <w:szCs w:val="24"/>
        </w:rPr>
        <w:fldChar w:fldCharType="separate"/>
      </w:r>
      <w:r w:rsidR="00C611E2">
        <w:rPr>
          <w:rFonts w:ascii="Aptos" w:hAnsi="Aptos" w:cs="Times New Roman"/>
          <w:noProof/>
          <w:sz w:val="24"/>
          <w:szCs w:val="24"/>
        </w:rPr>
        <w:t>(Walck et al., 2011, Baskin and Baskin, 2022)</w:t>
      </w:r>
      <w:r w:rsidR="00224090">
        <w:rPr>
          <w:rFonts w:ascii="Aptos" w:hAnsi="Aptos" w:cs="Times New Roman"/>
          <w:sz w:val="24"/>
          <w:szCs w:val="24"/>
        </w:rPr>
        <w:fldChar w:fldCharType="end"/>
      </w:r>
      <w:r w:rsidR="00224090">
        <w:rPr>
          <w:rFonts w:ascii="Aptos" w:hAnsi="Aptos" w:cs="Times New Roman"/>
          <w:sz w:val="24"/>
          <w:szCs w:val="24"/>
        </w:rPr>
        <w:t>.</w:t>
      </w:r>
      <w:r w:rsidR="00776621">
        <w:rPr>
          <w:rFonts w:ascii="Aptos" w:hAnsi="Aptos" w:cs="Times New Roman"/>
          <w:sz w:val="24"/>
          <w:szCs w:val="24"/>
        </w:rPr>
        <w:t xml:space="preserve"> At the same time</w:t>
      </w:r>
      <w:r w:rsidR="00776621" w:rsidRPr="00B65EAD">
        <w:rPr>
          <w:rFonts w:ascii="Aptos" w:hAnsi="Aptos" w:cs="Times New Roman"/>
          <w:sz w:val="24"/>
          <w:szCs w:val="24"/>
        </w:rPr>
        <w:t xml:space="preserve">, </w:t>
      </w:r>
      <w:r w:rsidR="00776621" w:rsidRPr="00AF285F">
        <w:rPr>
          <w:rFonts w:ascii="Aptos" w:hAnsi="Aptos" w:cs="Times New Roman"/>
          <w:iCs/>
          <w:sz w:val="24"/>
          <w:szCs w:val="24"/>
        </w:rPr>
        <w:t>our study</w:t>
      </w:r>
      <w:r w:rsidR="00776621" w:rsidRPr="00B65EAD">
        <w:rPr>
          <w:rFonts w:ascii="Aptos" w:hAnsi="Aptos" w:cs="Times New Roman"/>
          <w:sz w:val="24"/>
          <w:szCs w:val="24"/>
        </w:rPr>
        <w:t xml:space="preserve"> also shows intraspecific </w:t>
      </w:r>
      <w:r w:rsidR="00776621">
        <w:rPr>
          <w:rFonts w:ascii="Aptos" w:hAnsi="Aptos" w:cs="Times New Roman"/>
          <w:sz w:val="24"/>
          <w:szCs w:val="24"/>
        </w:rPr>
        <w:t>variation in the embryo thermal thresholds, and therefore the</w:t>
      </w:r>
      <w:r w:rsidR="00776621" w:rsidRPr="00B65EAD">
        <w:rPr>
          <w:rFonts w:ascii="Aptos" w:hAnsi="Aptos" w:cs="Times New Roman"/>
          <w:sz w:val="24"/>
          <w:szCs w:val="24"/>
        </w:rPr>
        <w:t xml:space="preserve"> potential for </w:t>
      </w:r>
      <w:r w:rsidR="00776621">
        <w:rPr>
          <w:rFonts w:ascii="Aptos" w:hAnsi="Aptos" w:cs="Times New Roman"/>
          <w:sz w:val="24"/>
          <w:szCs w:val="24"/>
        </w:rPr>
        <w:t xml:space="preserve">plasticity and/or </w:t>
      </w:r>
      <w:r w:rsidR="00776621" w:rsidRPr="00B65EAD">
        <w:rPr>
          <w:rFonts w:ascii="Aptos" w:hAnsi="Aptos" w:cs="Times New Roman"/>
          <w:sz w:val="24"/>
          <w:szCs w:val="24"/>
        </w:rPr>
        <w:t xml:space="preserve">adaptation to </w:t>
      </w:r>
      <w:r w:rsidR="00E605EF">
        <w:rPr>
          <w:rFonts w:ascii="Aptos" w:hAnsi="Aptos" w:cs="Times New Roman"/>
          <w:sz w:val="24"/>
          <w:szCs w:val="24"/>
        </w:rPr>
        <w:t xml:space="preserve">changes in the climatic environment </w:t>
      </w:r>
      <w:r w:rsidR="00E605EF">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 </w:instrText>
      </w:r>
      <w:r w:rsidR="0036167A">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EN.CITE.DATA </w:instrText>
      </w:r>
      <w:r w:rsidR="0036167A">
        <w:rPr>
          <w:rFonts w:ascii="Aptos" w:hAnsi="Aptos" w:cs="Times New Roman"/>
          <w:sz w:val="24"/>
          <w:szCs w:val="24"/>
        </w:rPr>
      </w:r>
      <w:r w:rsidR="0036167A">
        <w:rPr>
          <w:rFonts w:ascii="Aptos" w:hAnsi="Aptos" w:cs="Times New Roman"/>
          <w:sz w:val="24"/>
          <w:szCs w:val="24"/>
        </w:rPr>
        <w:fldChar w:fldCharType="end"/>
      </w:r>
      <w:r w:rsidR="00E605EF">
        <w:rPr>
          <w:rFonts w:ascii="Aptos" w:hAnsi="Aptos" w:cs="Times New Roman"/>
          <w:sz w:val="24"/>
          <w:szCs w:val="24"/>
        </w:rPr>
      </w:r>
      <w:r w:rsidR="00E605EF">
        <w:rPr>
          <w:rFonts w:ascii="Aptos" w:hAnsi="Aptos" w:cs="Times New Roman"/>
          <w:sz w:val="24"/>
          <w:szCs w:val="24"/>
        </w:rPr>
        <w:fldChar w:fldCharType="separate"/>
      </w:r>
      <w:r w:rsidR="0036167A">
        <w:rPr>
          <w:rFonts w:ascii="Aptos" w:hAnsi="Aptos" w:cs="Times New Roman"/>
          <w:noProof/>
          <w:sz w:val="24"/>
          <w:szCs w:val="24"/>
        </w:rPr>
        <w:t>(Cochrane et al., 2015, Nicotra et al., 2010, Franks et al., 2014)</w:t>
      </w:r>
      <w:r w:rsidR="00E605EF">
        <w:rPr>
          <w:rFonts w:ascii="Aptos" w:hAnsi="Aptos" w:cs="Times New Roman"/>
          <w:sz w:val="24"/>
          <w:szCs w:val="24"/>
        </w:rPr>
        <w:fldChar w:fldCharType="end"/>
      </w:r>
      <w:r w:rsidR="00776621" w:rsidRPr="00B65EAD">
        <w:rPr>
          <w:rFonts w:ascii="Aptos" w:hAnsi="Aptos" w:cs="Times New Roman"/>
          <w:sz w:val="24"/>
          <w:szCs w:val="24"/>
        </w:rPr>
        <w:t>.</w:t>
      </w:r>
      <w:r w:rsidR="006C66E4">
        <w:rPr>
          <w:rFonts w:ascii="Aptos" w:hAnsi="Aptos" w:cs="Times New Roman"/>
          <w:sz w:val="24"/>
          <w:szCs w:val="24"/>
        </w:rPr>
        <w:t xml:space="preserve"> </w:t>
      </w:r>
    </w:p>
    <w:p w14:paraId="3C543D0D" w14:textId="560ECC51" w:rsidR="006A5B26" w:rsidRPr="00AF285F" w:rsidRDefault="006C66E4" w:rsidP="00E32CD6">
      <w:pPr>
        <w:spacing w:before="120" w:after="120" w:line="480" w:lineRule="auto"/>
        <w:jc w:val="both"/>
        <w:rPr>
          <w:rFonts w:ascii="Aptos" w:hAnsi="Aptos" w:cs="Times New Roman"/>
          <w:sz w:val="24"/>
          <w:szCs w:val="24"/>
        </w:rPr>
      </w:pPr>
      <w:r>
        <w:rPr>
          <w:rFonts w:ascii="Aptos" w:hAnsi="Aptos" w:cs="Times New Roman"/>
          <w:sz w:val="24"/>
          <w:szCs w:val="24"/>
        </w:rPr>
        <w:t xml:space="preserve">To date, most studies on the responses of seeds to climate have focused on germination. </w:t>
      </w:r>
      <w:r w:rsidR="000D0330">
        <w:rPr>
          <w:rFonts w:ascii="Aptos" w:hAnsi="Aptos" w:cs="Times New Roman"/>
          <w:sz w:val="24"/>
          <w:szCs w:val="24"/>
        </w:rPr>
        <w:t>To complete the picture, our</w:t>
      </w:r>
      <w:r>
        <w:rPr>
          <w:rFonts w:ascii="Aptos" w:hAnsi="Aptos" w:cs="Times New Roman"/>
          <w:sz w:val="24"/>
          <w:szCs w:val="24"/>
        </w:rPr>
        <w:t xml:space="preserve"> study highlights the importance of post-dispersal embryo growth</w:t>
      </w:r>
      <w:r w:rsidR="00DD13B0">
        <w:rPr>
          <w:rFonts w:ascii="Aptos" w:hAnsi="Aptos" w:cs="Times New Roman"/>
          <w:sz w:val="24"/>
          <w:szCs w:val="24"/>
        </w:rPr>
        <w:t xml:space="preserve">, showing </w:t>
      </w:r>
      <w:r w:rsidR="001045A9" w:rsidRPr="001045A9">
        <w:rPr>
          <w:rFonts w:ascii="Aptos" w:hAnsi="Aptos" w:cs="Times New Roman"/>
          <w:sz w:val="24"/>
          <w:szCs w:val="24"/>
        </w:rPr>
        <w:t>intraspecific variation in this key ecophysiological trait across the latitudinal distribution</w:t>
      </w:r>
      <w:r w:rsidR="00DD13B0">
        <w:rPr>
          <w:rFonts w:ascii="Aptos" w:hAnsi="Aptos" w:cs="Times New Roman"/>
          <w:sz w:val="24"/>
          <w:szCs w:val="24"/>
        </w:rPr>
        <w:t xml:space="preserve"> of a species.</w:t>
      </w:r>
      <w:r w:rsidR="00362252">
        <w:rPr>
          <w:rFonts w:ascii="Aptos" w:hAnsi="Aptos" w:cs="Times New Roman"/>
          <w:sz w:val="24"/>
          <w:szCs w:val="24"/>
        </w:rPr>
        <w:t xml:space="preserve"> </w:t>
      </w:r>
      <w:r w:rsidR="00C85855">
        <w:rPr>
          <w:rFonts w:ascii="Aptos" w:hAnsi="Aptos" w:cs="Times New Roman"/>
          <w:sz w:val="24"/>
          <w:szCs w:val="24"/>
        </w:rPr>
        <w:t xml:space="preserve">Thus, embryo growth </w:t>
      </w:r>
      <w:r w:rsidR="00176DED">
        <w:rPr>
          <w:rFonts w:ascii="Aptos" w:hAnsi="Aptos" w:cs="Times New Roman"/>
          <w:sz w:val="24"/>
          <w:szCs w:val="24"/>
        </w:rPr>
        <w:t xml:space="preserve">seems to be one of the many ways by which plants interact with changing </w:t>
      </w:r>
      <w:r w:rsidR="00176DED">
        <w:rPr>
          <w:rFonts w:ascii="Aptos" w:hAnsi="Aptos" w:cs="Times New Roman"/>
          <w:sz w:val="24"/>
          <w:szCs w:val="24"/>
        </w:rPr>
        <w:lastRenderedPageBreak/>
        <w:t xml:space="preserve">soil temperatures </w:t>
      </w:r>
      <w:r w:rsidR="00176DED">
        <w:rPr>
          <w:rFonts w:ascii="Aptos" w:hAnsi="Aptos" w:cs="Times New Roman"/>
          <w:sz w:val="24"/>
          <w:szCs w:val="24"/>
        </w:rPr>
        <w:fldChar w:fldCharType="begin"/>
      </w:r>
      <w:r w:rsidR="00176DED">
        <w:rPr>
          <w:rFonts w:ascii="Aptos" w:hAnsi="Aptos" w:cs="Times New Roman"/>
          <w:sz w:val="24"/>
          <w:szCs w:val="24"/>
        </w:rPr>
        <w:instrText xml:space="preserve"> ADDIN EN.CITE &lt;EndNote&gt;&lt;Cite&gt;&lt;Author&gt;Amstutz&lt;/Author&gt;&lt;Year&gt;2024&lt;/Year&gt;&lt;RecNum&gt;5555&lt;/RecNum&gt;&lt;DisplayText&gt;(Amstutz et al., 2024)&lt;/DisplayText&gt;&lt;record&gt;&lt;rec-number&gt;5555&lt;/rec-number&gt;&lt;foreign-keys&gt;&lt;key app="EN" db-id="z5wrr0e0ozfsviesxxlp0rpfxdvdtt9a95t2" timestamp="1726763677"&gt;5555&lt;/key&gt;&lt;/foreign-keys&gt;&lt;ref-type name="Journal Article"&gt;17&lt;/ref-type&gt;&lt;contributors&gt;&lt;authors&gt;&lt;author&gt;Amstutz, A.&lt;/author&gt;&lt;author&gt;Firth, L. B.&lt;/author&gt;&lt;author&gt;Spicer, J. I.&lt;/author&gt;&lt;author&gt;De Frenne, P.&lt;/author&gt;&lt;author&gt;Gómez-Aparicio, L.&lt;/author&gt;&lt;author&gt;Graae, B. J.&lt;/author&gt;&lt;author&gt;Kuś, S.&lt;/author&gt;&lt;author&gt;Lindmo, S.&lt;/author&gt;&lt;author&gt;Orczewska, A.&lt;/author&gt;&lt;author&gt;Rodríguez-Sánchez, F.&lt;/author&gt;&lt;author&gt;Vangansbeke, P.&lt;/author&gt;&lt;author&gt;Vanneste, T.&lt;/author&gt;&lt;author&gt;Hanley, M. E.&lt;/author&gt;&lt;/authors&gt;&lt;/contributors&gt;&lt;titles&gt;&lt;title&gt;Taking sides? Aspect has limited influence on soil environment or litter decomposition in pan-European study of roadside verges&lt;/title&gt;&lt;secondary-title&gt;Pedobiologia&lt;/secondary-title&gt;&lt;/titles&gt;&lt;periodical&gt;&lt;full-title&gt;Pedobiologia&lt;/full-title&gt;&lt;/periodical&gt;&lt;pages&gt;150927&lt;/pages&gt;&lt;volume&gt;102&lt;/volume&gt;&lt;keywords&gt;&lt;keyword&gt;Climate change&lt;/keyword&gt;&lt;keyword&gt;Decomposition&lt;/keyword&gt;&lt;keyword&gt;Habitat aspect&lt;/keyword&gt;&lt;keyword&gt;Home-advantage&lt;/keyword&gt;&lt;keyword&gt;Latitudinal gradient&lt;/keyword&gt;&lt;keyword&gt;Litter quality&lt;/keyword&gt;&lt;keyword&gt;Roadside verges&lt;/keyword&gt;&lt;keyword&gt;Teabag assay&lt;/keyword&gt;&lt;/keywords&gt;&lt;dates&gt;&lt;year&gt;2024&lt;/year&gt;&lt;pub-dates&gt;&lt;date&gt;2024/01/01/&lt;/date&gt;&lt;/pub-dates&gt;&lt;/dates&gt;&lt;isbn&gt;0031-4056&lt;/isbn&gt;&lt;urls&gt;&lt;related-urls&gt;&lt;url&gt;https://www.sciencedirect.com/science/article/pii/S0031405623079957&lt;/url&gt;&lt;/related-urls&gt;&lt;/urls&gt;&lt;electronic-resource-num&gt;https://doi.org/10.1016/j.pedobi.2023.150927&lt;/electronic-resource-num&gt;&lt;/record&gt;&lt;/Cite&gt;&lt;/EndNote&gt;</w:instrText>
      </w:r>
      <w:r w:rsidR="00176DED">
        <w:rPr>
          <w:rFonts w:ascii="Aptos" w:hAnsi="Aptos" w:cs="Times New Roman"/>
          <w:sz w:val="24"/>
          <w:szCs w:val="24"/>
        </w:rPr>
        <w:fldChar w:fldCharType="separate"/>
      </w:r>
      <w:r w:rsidR="00176DED">
        <w:rPr>
          <w:rFonts w:ascii="Aptos" w:hAnsi="Aptos" w:cs="Times New Roman"/>
          <w:noProof/>
          <w:sz w:val="24"/>
          <w:szCs w:val="24"/>
        </w:rPr>
        <w:t>(Amstutz et al., 2024)</w:t>
      </w:r>
      <w:r w:rsidR="00176DED">
        <w:rPr>
          <w:rFonts w:ascii="Aptos" w:hAnsi="Aptos" w:cs="Times New Roman"/>
          <w:sz w:val="24"/>
          <w:szCs w:val="24"/>
        </w:rPr>
        <w:fldChar w:fldCharType="end"/>
      </w:r>
      <w:r w:rsidR="00176DED">
        <w:rPr>
          <w:rFonts w:ascii="Aptos" w:hAnsi="Aptos" w:cs="Times New Roman"/>
          <w:sz w:val="24"/>
          <w:szCs w:val="24"/>
        </w:rPr>
        <w:t xml:space="preserve">. </w:t>
      </w:r>
      <w:r w:rsidR="00362252">
        <w:rPr>
          <w:rFonts w:ascii="Aptos" w:hAnsi="Aptos" w:cs="Times New Roman"/>
          <w:sz w:val="24"/>
          <w:szCs w:val="24"/>
        </w:rPr>
        <w:t xml:space="preserve">We make the case for </w:t>
      </w:r>
      <w:r w:rsidR="006F1195">
        <w:rPr>
          <w:rFonts w:ascii="Aptos" w:hAnsi="Aptos" w:cs="Times New Roman"/>
          <w:sz w:val="24"/>
          <w:szCs w:val="24"/>
        </w:rPr>
        <w:t xml:space="preserve">more ecological, evolutionary and comparative studies on post-dispersal embryo growth, fully incorporating </w:t>
      </w:r>
      <w:r w:rsidR="00A5350D">
        <w:rPr>
          <w:rFonts w:ascii="Aptos" w:hAnsi="Aptos" w:cs="Times New Roman"/>
          <w:sz w:val="24"/>
          <w:szCs w:val="24"/>
        </w:rPr>
        <w:t>this trait</w:t>
      </w:r>
      <w:r w:rsidR="00AC5B9D">
        <w:rPr>
          <w:rFonts w:ascii="Aptos" w:hAnsi="Aptos" w:cs="Times New Roman"/>
          <w:sz w:val="24"/>
          <w:szCs w:val="24"/>
        </w:rPr>
        <w:t xml:space="preserve"> into the research agenda on plant </w:t>
      </w:r>
      <w:r w:rsidR="00A5350D">
        <w:rPr>
          <w:rFonts w:ascii="Aptos" w:hAnsi="Aptos" w:cs="Times New Roman"/>
          <w:sz w:val="24"/>
          <w:szCs w:val="24"/>
        </w:rPr>
        <w:t xml:space="preserve">regeneration </w:t>
      </w:r>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 </w:instrText>
      </w:r>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EN.CITE.DATA </w:instrText>
      </w:r>
      <w:r w:rsidR="00A5350D">
        <w:rPr>
          <w:rFonts w:ascii="Aptos" w:hAnsi="Aptos" w:cs="Times New Roman"/>
          <w:sz w:val="24"/>
          <w:szCs w:val="24"/>
        </w:rPr>
      </w:r>
      <w:r w:rsidR="00A5350D">
        <w:rPr>
          <w:rFonts w:ascii="Aptos" w:hAnsi="Aptos" w:cs="Times New Roman"/>
          <w:sz w:val="24"/>
          <w:szCs w:val="24"/>
        </w:rPr>
        <w:fldChar w:fldCharType="end"/>
      </w:r>
      <w:r w:rsidR="00A5350D">
        <w:rPr>
          <w:rFonts w:ascii="Aptos" w:hAnsi="Aptos" w:cs="Times New Roman"/>
          <w:sz w:val="24"/>
          <w:szCs w:val="24"/>
        </w:rPr>
      </w:r>
      <w:r w:rsidR="00A5350D">
        <w:rPr>
          <w:rFonts w:ascii="Aptos" w:hAnsi="Aptos" w:cs="Times New Roman"/>
          <w:sz w:val="24"/>
          <w:szCs w:val="24"/>
        </w:rPr>
        <w:fldChar w:fldCharType="separate"/>
      </w:r>
      <w:r w:rsidR="00A5350D">
        <w:rPr>
          <w:rFonts w:ascii="Aptos" w:hAnsi="Aptos" w:cs="Times New Roman"/>
          <w:noProof/>
          <w:sz w:val="24"/>
          <w:szCs w:val="24"/>
        </w:rPr>
        <w:t>(Saatkamp et al., 2019)</w:t>
      </w:r>
      <w:r w:rsidR="00A5350D">
        <w:rPr>
          <w:rFonts w:ascii="Aptos" w:hAnsi="Aptos" w:cs="Times New Roman"/>
          <w:sz w:val="24"/>
          <w:szCs w:val="24"/>
        </w:rPr>
        <w:fldChar w:fldCharType="end"/>
      </w:r>
      <w:r w:rsidR="008C4383">
        <w:rPr>
          <w:rFonts w:ascii="Aptos" w:hAnsi="Aptos" w:cs="Times New Roman"/>
          <w:sz w:val="24"/>
          <w:szCs w:val="24"/>
        </w:rPr>
        <w:t xml:space="preserve"> and plant responses to climate change </w:t>
      </w:r>
      <w:r w:rsidR="008C4383">
        <w:rPr>
          <w:rFonts w:ascii="Aptos" w:hAnsi="Aptos" w:cs="Times New Roman"/>
          <w:sz w:val="24"/>
          <w:szCs w:val="24"/>
        </w:rPr>
        <w:fldChar w:fldCharType="begin"/>
      </w:r>
      <w:r w:rsidR="008C4383">
        <w:rPr>
          <w:rFonts w:ascii="Aptos" w:hAnsi="Aptos" w:cs="Times New Roman"/>
          <w:sz w:val="24"/>
          <w:szCs w:val="24"/>
        </w:rPr>
        <w:instrText xml:space="preserve"> ADDIN EN.CITE &lt;EndNote&gt;&lt;Cite&gt;&lt;Author&gt;Parmesan&lt;/Author&gt;&lt;Year&gt;2015&lt;/Year&gt;&lt;RecNum&gt;3766&lt;/RecNum&gt;&lt;DisplayText&gt;(Parmesan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8C4383">
        <w:rPr>
          <w:rFonts w:ascii="Aptos" w:hAnsi="Aptos" w:cs="Times New Roman"/>
          <w:sz w:val="24"/>
          <w:szCs w:val="24"/>
        </w:rPr>
        <w:fldChar w:fldCharType="separate"/>
      </w:r>
      <w:r w:rsidR="008C4383">
        <w:rPr>
          <w:rFonts w:ascii="Aptos" w:hAnsi="Aptos" w:cs="Times New Roman"/>
          <w:noProof/>
          <w:sz w:val="24"/>
          <w:szCs w:val="24"/>
        </w:rPr>
        <w:t>(Parmesan and Hanley, 2015)</w:t>
      </w:r>
      <w:r w:rsidR="008C4383">
        <w:rPr>
          <w:rFonts w:ascii="Aptos" w:hAnsi="Aptos" w:cs="Times New Roman"/>
          <w:sz w:val="24"/>
          <w:szCs w:val="24"/>
        </w:rPr>
        <w:fldChar w:fldCharType="end"/>
      </w:r>
      <w:r w:rsidR="00A5350D">
        <w:rPr>
          <w:rFonts w:ascii="Aptos" w:hAnsi="Aptos" w:cs="Times New Roman"/>
          <w:sz w:val="24"/>
          <w:szCs w:val="24"/>
        </w:rPr>
        <w:t>.</w:t>
      </w:r>
    </w:p>
    <w:p w14:paraId="50264F3D"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68BABB69" w14:textId="77777777" w:rsidR="002C1C6B" w:rsidRPr="00B65EAD" w:rsidRDefault="002C1C6B" w:rsidP="002C1C6B">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Álvaro Bueno Sánchez, Joseba Garmendia, Luis Carlón, Giles Laverack and Maria Marin helped with seed collection.</w:t>
      </w:r>
    </w:p>
    <w:p w14:paraId="5EB4ACB2"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FUNDING</w:t>
      </w:r>
    </w:p>
    <w:p w14:paraId="545204AD"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 received funding from the People Programme (Marie Curie Actions) of the European Union's Seventh Framework Programme FP7/2007-2013/ under REA grant agreement n°607785.</w:t>
      </w:r>
    </w:p>
    <w:p w14:paraId="698A3CC8" w14:textId="77777777" w:rsidR="002C1C6B" w:rsidRPr="00B65EAD" w:rsidRDefault="002C1C6B" w:rsidP="002C1C6B">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774ABFFC"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09B42601"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5F22A6CA" w14:textId="77777777" w:rsidR="002C1C6B" w:rsidRDefault="002C1C6B" w:rsidP="002C1C6B">
      <w:pPr>
        <w:spacing w:before="120" w:after="120" w:line="360" w:lineRule="auto"/>
        <w:jc w:val="both"/>
        <w:rPr>
          <w:rFonts w:ascii="Aptos" w:hAnsi="Aptos"/>
          <w:sz w:val="24"/>
          <w:szCs w:val="24"/>
        </w:rPr>
      </w:pPr>
      <w:r w:rsidRPr="00AE5D29">
        <w:rPr>
          <w:rFonts w:ascii="Aptos" w:hAnsi="Aptos" w:cs="Times New Roman"/>
          <w:b/>
          <w:bCs/>
          <w:iCs/>
          <w:sz w:val="24"/>
          <w:szCs w:val="24"/>
        </w:rPr>
        <w:t>Cristina Blandino</w:t>
      </w:r>
      <w:r w:rsidRPr="00B65EAD">
        <w:rPr>
          <w:rFonts w:ascii="Aptos" w:hAnsi="Aptos" w:cs="Times New Roman"/>
          <w:bCs/>
          <w:iCs/>
          <w:sz w:val="24"/>
          <w:szCs w:val="24"/>
        </w:rPr>
        <w:t xml:space="preserve">: </w:t>
      </w:r>
      <w:r w:rsidRPr="00B65EAD">
        <w:rPr>
          <w:rFonts w:ascii="Aptos" w:hAnsi="Aptos"/>
          <w:sz w:val="24"/>
          <w:szCs w:val="24"/>
        </w:rPr>
        <w:t xml:space="preserve">Conceptualization; Methodology; Investigation; Data Curation; Formal Analysis; Visualization; Writing – Original Draft Preparation; Writing – Review &amp; Editing. </w:t>
      </w:r>
      <w:r w:rsidRPr="00AE5D29">
        <w:rPr>
          <w:rFonts w:ascii="Aptos" w:hAnsi="Aptos"/>
          <w:b/>
          <w:bCs/>
          <w:sz w:val="24"/>
          <w:szCs w:val="24"/>
        </w:rPr>
        <w:t>Brith Natlandsmyr</w:t>
      </w:r>
      <w:r w:rsidRPr="00B65EAD">
        <w:rPr>
          <w:rFonts w:ascii="Aptos" w:hAnsi="Aptos"/>
          <w:sz w:val="24"/>
          <w:szCs w:val="24"/>
        </w:rPr>
        <w:t xml:space="preserve">: Investigation; Writing – Review &amp; Editing. </w:t>
      </w:r>
      <w:r w:rsidRPr="00AE5D29">
        <w:rPr>
          <w:rFonts w:ascii="Aptos" w:hAnsi="Aptos"/>
          <w:b/>
          <w:bCs/>
          <w:sz w:val="24"/>
          <w:szCs w:val="24"/>
        </w:rPr>
        <w:t>Sylvi M. Sandvik</w:t>
      </w:r>
      <w:r w:rsidRPr="00B65EAD">
        <w:rPr>
          <w:rFonts w:ascii="Aptos" w:hAnsi="Aptos"/>
          <w:sz w:val="24"/>
          <w:szCs w:val="24"/>
        </w:rPr>
        <w:t xml:space="preserve">: Investigation; Writing – Review &amp; Editing. </w:t>
      </w:r>
      <w:r w:rsidRPr="00AE5D29">
        <w:rPr>
          <w:rFonts w:ascii="Aptos" w:hAnsi="Aptos"/>
          <w:b/>
          <w:bCs/>
          <w:sz w:val="24"/>
          <w:szCs w:val="24"/>
        </w:rPr>
        <w:t>Hugh W. Pritchard</w:t>
      </w:r>
      <w:r w:rsidRPr="00B65EAD">
        <w:rPr>
          <w:rFonts w:ascii="Aptos" w:hAnsi="Aptos"/>
          <w:sz w:val="24"/>
          <w:szCs w:val="24"/>
        </w:rPr>
        <w:t xml:space="preserve">: Funding acquisition; Conceptualization; Methodology; Writing – Review &amp; Editing. </w:t>
      </w:r>
      <w:r w:rsidRPr="00AE5D29">
        <w:rPr>
          <w:rFonts w:ascii="Aptos" w:hAnsi="Aptos"/>
          <w:b/>
          <w:bCs/>
          <w:sz w:val="24"/>
          <w:szCs w:val="24"/>
        </w:rPr>
        <w:t>Eduardo Fernández-Pascual</w:t>
      </w:r>
      <w:r w:rsidRPr="00B65EAD">
        <w:rPr>
          <w:rFonts w:ascii="Aptos" w:hAnsi="Aptos"/>
          <w:sz w:val="24"/>
          <w:szCs w:val="24"/>
        </w:rPr>
        <w:t>: Conceptualization; Methodology; Investigation; Writing – Review &amp; Editing.</w:t>
      </w:r>
    </w:p>
    <w:p w14:paraId="010317F7" w14:textId="77777777" w:rsidR="002C1C6B" w:rsidRDefault="002C1C6B" w:rsidP="002C1C6B">
      <w:pPr>
        <w:pStyle w:val="Standard"/>
        <w:spacing w:before="120" w:after="120" w:line="360" w:lineRule="auto"/>
        <w:jc w:val="both"/>
        <w:rPr>
          <w:rFonts w:ascii="Aptos" w:hAnsi="Aptos" w:cs="Times New Roman"/>
          <w:b/>
          <w:iCs/>
          <w:color w:val="auto"/>
          <w:sz w:val="24"/>
          <w:szCs w:val="24"/>
        </w:rPr>
      </w:pPr>
      <w:r w:rsidRPr="00DE4A30">
        <w:rPr>
          <w:rFonts w:ascii="Aptos" w:hAnsi="Aptos" w:cs="Times New Roman"/>
          <w:b/>
          <w:iCs/>
          <w:color w:val="auto"/>
          <w:sz w:val="24"/>
          <w:szCs w:val="24"/>
        </w:rPr>
        <w:t>DATA AVAILABILITY STATEMENT</w:t>
      </w:r>
    </w:p>
    <w:p w14:paraId="4CC0EE74" w14:textId="1D803C89" w:rsidR="002C1C6B" w:rsidRPr="002C1C6B" w:rsidRDefault="002C1C6B" w:rsidP="002C1C6B">
      <w:pPr>
        <w:pStyle w:val="Standard"/>
        <w:spacing w:before="120" w:after="120" w:line="360" w:lineRule="auto"/>
        <w:jc w:val="both"/>
        <w:rPr>
          <w:rFonts w:ascii="Aptos" w:hAnsi="Aptos" w:cs="Times New Roman"/>
          <w:bCs/>
          <w:iCs/>
          <w:color w:val="auto"/>
          <w:sz w:val="24"/>
          <w:szCs w:val="24"/>
        </w:rPr>
      </w:pPr>
      <w:r w:rsidRPr="00DE4A30">
        <w:rPr>
          <w:rFonts w:ascii="Aptos" w:hAnsi="Aptos" w:cs="Times New Roman"/>
          <w:bCs/>
          <w:iCs/>
          <w:color w:val="auto"/>
          <w:sz w:val="24"/>
          <w:szCs w:val="24"/>
        </w:rPr>
        <w:t>Upon acceptance, all data will be deposited into Zenodo.</w:t>
      </w:r>
    </w:p>
    <w:p w14:paraId="36C3FBB8" w14:textId="5F3343E7" w:rsidR="00083E2E" w:rsidRPr="00EA392C" w:rsidRDefault="008E0E58" w:rsidP="00873C73">
      <w:pPr>
        <w:spacing w:before="120" w:after="120" w:line="360" w:lineRule="auto"/>
        <w:rPr>
          <w:rFonts w:ascii="Aptos" w:hAnsi="Aptos" w:cs="Times New Roman"/>
          <w:b/>
          <w:sz w:val="24"/>
          <w:szCs w:val="24"/>
          <w:lang w:val="nl-NL"/>
        </w:rPr>
      </w:pPr>
      <w:r>
        <w:rPr>
          <w:rFonts w:ascii="Aptos" w:hAnsi="Aptos" w:cs="Times New Roman"/>
          <w:b/>
          <w:sz w:val="24"/>
          <w:szCs w:val="24"/>
          <w:lang w:val="nl-NL"/>
        </w:rPr>
        <w:t>LITERATURE CITED</w:t>
      </w:r>
    </w:p>
    <w:p w14:paraId="3AC2601E" w14:textId="77777777" w:rsidR="00607235" w:rsidRPr="00607235" w:rsidRDefault="00083E2E" w:rsidP="00607235">
      <w:pPr>
        <w:pStyle w:val="EndNoteBibliography"/>
        <w:spacing w:after="0"/>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607235" w:rsidRPr="00607235">
        <w:rPr>
          <w:b/>
        </w:rPr>
        <w:t>Allen PS, Meyer SE.</w:t>
      </w:r>
      <w:r w:rsidR="00607235" w:rsidRPr="00607235">
        <w:t xml:space="preserve"> </w:t>
      </w:r>
      <w:r w:rsidR="00607235" w:rsidRPr="00607235">
        <w:rPr>
          <w:b/>
        </w:rPr>
        <w:t>1998</w:t>
      </w:r>
      <w:r w:rsidR="00607235" w:rsidRPr="00607235">
        <w:t xml:space="preserve">. Ecological aspects of seed dormancy loss. </w:t>
      </w:r>
      <w:r w:rsidR="00607235" w:rsidRPr="00607235">
        <w:rPr>
          <w:i/>
        </w:rPr>
        <w:t>Seed Science Research,</w:t>
      </w:r>
      <w:r w:rsidR="00607235" w:rsidRPr="00607235">
        <w:t xml:space="preserve"> </w:t>
      </w:r>
      <w:r w:rsidR="00607235" w:rsidRPr="00607235">
        <w:rPr>
          <w:b/>
        </w:rPr>
        <w:t>8</w:t>
      </w:r>
      <w:r w:rsidR="00607235" w:rsidRPr="00607235">
        <w:t>: 183-191.</w:t>
      </w:r>
    </w:p>
    <w:p w14:paraId="69BFA118" w14:textId="77777777" w:rsidR="00607235" w:rsidRPr="00607235" w:rsidRDefault="00607235" w:rsidP="00607235">
      <w:pPr>
        <w:pStyle w:val="EndNoteBibliography"/>
        <w:spacing w:after="0"/>
        <w:ind w:left="720" w:hanging="720"/>
      </w:pPr>
      <w:r w:rsidRPr="00607235">
        <w:rPr>
          <w:b/>
        </w:rPr>
        <w:t>Amstutz A, Firth LB, Spicer JI, De Frenne P, Gómez-Aparicio L, Graae BJ, Kuś S, Lindmo S, Orczewska A, Rodríguez-Sánchez F, Vangansbeke P, Vanneste T, Hanley ME.</w:t>
      </w:r>
      <w:r w:rsidRPr="00607235">
        <w:t xml:space="preserve"> </w:t>
      </w:r>
      <w:r w:rsidRPr="00607235">
        <w:rPr>
          <w:b/>
        </w:rPr>
        <w:t>2024</w:t>
      </w:r>
      <w:r w:rsidRPr="00607235">
        <w:t xml:space="preserve">. </w:t>
      </w:r>
      <w:r w:rsidRPr="00607235">
        <w:lastRenderedPageBreak/>
        <w:t xml:space="preserve">Taking sides? Aspect has limited influence on soil environment or litter decomposition in pan-European study of roadside verges. </w:t>
      </w:r>
      <w:r w:rsidRPr="00607235">
        <w:rPr>
          <w:i/>
        </w:rPr>
        <w:t>Pedobiologia,</w:t>
      </w:r>
      <w:r w:rsidRPr="00607235">
        <w:t xml:space="preserve"> </w:t>
      </w:r>
      <w:r w:rsidRPr="00607235">
        <w:rPr>
          <w:b/>
        </w:rPr>
        <w:t>102</w:t>
      </w:r>
      <w:r w:rsidRPr="00607235">
        <w:t>: 150927.</w:t>
      </w:r>
    </w:p>
    <w:p w14:paraId="359CDC44" w14:textId="77777777" w:rsidR="00607235" w:rsidRPr="00607235" w:rsidRDefault="00607235" w:rsidP="00607235">
      <w:pPr>
        <w:pStyle w:val="EndNoteBibliography"/>
        <w:spacing w:after="0"/>
        <w:ind w:left="720" w:hanging="720"/>
      </w:pPr>
      <w:r w:rsidRPr="00607235">
        <w:rPr>
          <w:b/>
        </w:rPr>
        <w:t>Baskin CC, Baskin JM.</w:t>
      </w:r>
      <w:r w:rsidRPr="00607235">
        <w:t xml:space="preserve"> </w:t>
      </w:r>
      <w:r w:rsidRPr="00607235">
        <w:rPr>
          <w:b/>
        </w:rPr>
        <w:t>2014</w:t>
      </w:r>
      <w:r w:rsidRPr="00607235">
        <w:t xml:space="preserve">. </w:t>
      </w:r>
      <w:r w:rsidRPr="00607235">
        <w:rPr>
          <w:i/>
        </w:rPr>
        <w:t xml:space="preserve">Seeds. Ecology, Biogeography and Evolution of Dormancy and Germination. Second Edition. </w:t>
      </w:r>
      <w:r w:rsidRPr="00607235">
        <w:t>San Diego: Academic Press.</w:t>
      </w:r>
    </w:p>
    <w:p w14:paraId="6643BEAD" w14:textId="77777777" w:rsidR="00607235" w:rsidRPr="00607235" w:rsidRDefault="00607235" w:rsidP="00607235">
      <w:pPr>
        <w:pStyle w:val="EndNoteBibliography"/>
        <w:spacing w:after="0"/>
        <w:ind w:left="720" w:hanging="720"/>
      </w:pPr>
      <w:r w:rsidRPr="00607235">
        <w:rPr>
          <w:b/>
        </w:rPr>
        <w:t>Baskin CC, Baskin JM.</w:t>
      </w:r>
      <w:r w:rsidRPr="00607235">
        <w:t xml:space="preserve"> </w:t>
      </w:r>
      <w:r w:rsidRPr="00607235">
        <w:rPr>
          <w:b/>
        </w:rPr>
        <w:t>2022</w:t>
      </w:r>
      <w:r w:rsidRPr="00607235">
        <w:t xml:space="preserve">. </w:t>
      </w:r>
      <w:r w:rsidRPr="00607235">
        <w:rPr>
          <w:i/>
        </w:rPr>
        <w:t xml:space="preserve">Plant regeneration from seeds: A global warming perspective. </w:t>
      </w:r>
      <w:r w:rsidRPr="00607235">
        <w:t>San Diego: Academic Press.</w:t>
      </w:r>
    </w:p>
    <w:p w14:paraId="2F3D0C89" w14:textId="77777777" w:rsidR="00607235" w:rsidRPr="00607235" w:rsidRDefault="00607235" w:rsidP="00607235">
      <w:pPr>
        <w:pStyle w:val="EndNoteBibliography"/>
        <w:spacing w:after="0"/>
        <w:ind w:left="720" w:hanging="720"/>
      </w:pPr>
      <w:r w:rsidRPr="00607235">
        <w:rPr>
          <w:b/>
        </w:rPr>
        <w:t>Baskin CC, Milberg P, Andersson L, Baskin JM.</w:t>
      </w:r>
      <w:r w:rsidRPr="00607235">
        <w:t xml:space="preserve"> </w:t>
      </w:r>
      <w:r w:rsidRPr="00607235">
        <w:rPr>
          <w:b/>
        </w:rPr>
        <w:t>2000</w:t>
      </w:r>
      <w:r w:rsidRPr="00607235">
        <w:t xml:space="preserve">. Deep complex morphophysiological dormancy in seeds of </w:t>
      </w:r>
      <w:r w:rsidRPr="00607235">
        <w:rPr>
          <w:i/>
        </w:rPr>
        <w:t>Anthriscus sylvestris</w:t>
      </w:r>
      <w:r w:rsidRPr="00607235">
        <w:t xml:space="preserve"> (Apiaceae). </w:t>
      </w:r>
      <w:r w:rsidRPr="00607235">
        <w:rPr>
          <w:i/>
        </w:rPr>
        <w:t>Flora,</w:t>
      </w:r>
      <w:r w:rsidRPr="00607235">
        <w:t xml:space="preserve"> </w:t>
      </w:r>
      <w:r w:rsidRPr="00607235">
        <w:rPr>
          <w:b/>
        </w:rPr>
        <w:t>195</w:t>
      </w:r>
      <w:r w:rsidRPr="00607235">
        <w:t>: 245-251.</w:t>
      </w:r>
    </w:p>
    <w:p w14:paraId="05FF2C29" w14:textId="77777777" w:rsidR="00607235" w:rsidRPr="00607235" w:rsidRDefault="00607235" w:rsidP="00607235">
      <w:pPr>
        <w:pStyle w:val="EndNoteBibliography"/>
        <w:spacing w:after="0"/>
        <w:ind w:left="720" w:hanging="720"/>
      </w:pPr>
      <w:r w:rsidRPr="00607235">
        <w:rPr>
          <w:b/>
        </w:rPr>
        <w:t>Baskin JM, Baskin CC.</w:t>
      </w:r>
      <w:r w:rsidRPr="00607235">
        <w:t xml:space="preserve"> </w:t>
      </w:r>
      <w:r w:rsidRPr="00607235">
        <w:rPr>
          <w:b/>
        </w:rPr>
        <w:t>2004</w:t>
      </w:r>
      <w:r w:rsidRPr="00607235">
        <w:t xml:space="preserve">. A classification system for seed dormancy. </w:t>
      </w:r>
      <w:r w:rsidRPr="00607235">
        <w:rPr>
          <w:i/>
        </w:rPr>
        <w:t>Seed Science Research,</w:t>
      </w:r>
      <w:r w:rsidRPr="00607235">
        <w:t xml:space="preserve"> </w:t>
      </w:r>
      <w:r w:rsidRPr="00607235">
        <w:rPr>
          <w:b/>
        </w:rPr>
        <w:t>14</w:t>
      </w:r>
      <w:r w:rsidRPr="00607235">
        <w:t>: 1-16.</w:t>
      </w:r>
    </w:p>
    <w:p w14:paraId="31018117" w14:textId="77777777" w:rsidR="00607235" w:rsidRPr="00607235" w:rsidRDefault="00607235" w:rsidP="00607235">
      <w:pPr>
        <w:pStyle w:val="EndNoteBibliography"/>
        <w:spacing w:after="0"/>
        <w:ind w:left="720" w:hanging="720"/>
      </w:pPr>
      <w:r w:rsidRPr="00607235">
        <w:rPr>
          <w:b/>
        </w:rPr>
        <w:t>Blandino C, Fernández-Pascual E, Marin M, Vernet A, Pritchard HW.</w:t>
      </w:r>
      <w:r w:rsidRPr="00607235">
        <w:t xml:space="preserve"> </w:t>
      </w:r>
      <w:r w:rsidRPr="00607235">
        <w:rPr>
          <w:b/>
        </w:rPr>
        <w:t>2019</w:t>
      </w:r>
      <w:r w:rsidRPr="00607235">
        <w:t xml:space="preserve">. Seed ecology of the geophyte </w:t>
      </w:r>
      <w:r w:rsidRPr="00607235">
        <w:rPr>
          <w:i/>
        </w:rPr>
        <w:t>Conopodium majus</w:t>
      </w:r>
      <w:r w:rsidRPr="00607235">
        <w:t xml:space="preserve"> (Apiaceae), indicator species of ancient woodland understories and oligotrophic meadows. </w:t>
      </w:r>
      <w:r w:rsidRPr="00607235">
        <w:rPr>
          <w:i/>
        </w:rPr>
        <w:t>Plant Biology,</w:t>
      </w:r>
      <w:r w:rsidRPr="00607235">
        <w:t xml:space="preserve"> </w:t>
      </w:r>
      <w:r w:rsidRPr="00607235">
        <w:rPr>
          <w:b/>
        </w:rPr>
        <w:t>21</w:t>
      </w:r>
      <w:r w:rsidRPr="00607235">
        <w:t>: 487-497.</w:t>
      </w:r>
    </w:p>
    <w:p w14:paraId="705B0F32" w14:textId="77777777" w:rsidR="00607235" w:rsidRPr="00607235" w:rsidRDefault="00607235" w:rsidP="00607235">
      <w:pPr>
        <w:pStyle w:val="EndNoteBibliography"/>
        <w:spacing w:after="0"/>
        <w:ind w:left="720" w:hanging="720"/>
      </w:pPr>
      <w:r w:rsidRPr="00607235">
        <w:rPr>
          <w:b/>
        </w:rPr>
        <w:t>Bykova O, Chuine I, Morin X, Higgins SI.</w:t>
      </w:r>
      <w:r w:rsidRPr="00607235">
        <w:t xml:space="preserve"> </w:t>
      </w:r>
      <w:r w:rsidRPr="00607235">
        <w:rPr>
          <w:b/>
        </w:rPr>
        <w:t>2012</w:t>
      </w:r>
      <w:r w:rsidRPr="00607235">
        <w:t xml:space="preserve">. Temperature dependence of the reproduction niche and its relevance for plant species distributions. </w:t>
      </w:r>
      <w:r w:rsidRPr="00607235">
        <w:rPr>
          <w:i/>
        </w:rPr>
        <w:t>Journal of Biogeography,</w:t>
      </w:r>
      <w:r w:rsidRPr="00607235">
        <w:t xml:space="preserve"> </w:t>
      </w:r>
      <w:r w:rsidRPr="00607235">
        <w:rPr>
          <w:b/>
        </w:rPr>
        <w:t>39</w:t>
      </w:r>
      <w:r w:rsidRPr="00607235">
        <w:t>: 2191-2200.</w:t>
      </w:r>
    </w:p>
    <w:p w14:paraId="2081D0F8" w14:textId="77777777" w:rsidR="00607235" w:rsidRPr="00607235" w:rsidRDefault="00607235" w:rsidP="00607235">
      <w:pPr>
        <w:pStyle w:val="EndNoteBibliography"/>
        <w:spacing w:after="0"/>
        <w:ind w:left="720" w:hanging="720"/>
      </w:pPr>
      <w:r w:rsidRPr="00607235">
        <w:rPr>
          <w:b/>
        </w:rPr>
        <w:t>Calviño CI, Teruel FE, Downie SR.</w:t>
      </w:r>
      <w:r w:rsidRPr="00607235">
        <w:t xml:space="preserve"> </w:t>
      </w:r>
      <w:r w:rsidRPr="00607235">
        <w:rPr>
          <w:b/>
        </w:rPr>
        <w:t>2016</w:t>
      </w:r>
      <w:r w:rsidRPr="00607235">
        <w:t xml:space="preserve">. The role of the Southern Hemisphere in the evolutionary history of Apiaceae, a mostly north temperate plant family. </w:t>
      </w:r>
      <w:r w:rsidRPr="00607235">
        <w:rPr>
          <w:i/>
        </w:rPr>
        <w:t>Journal of Biogeography,</w:t>
      </w:r>
      <w:r w:rsidRPr="00607235">
        <w:t xml:space="preserve"> </w:t>
      </w:r>
      <w:r w:rsidRPr="00607235">
        <w:rPr>
          <w:b/>
        </w:rPr>
        <w:t>43</w:t>
      </w:r>
      <w:r w:rsidRPr="00607235">
        <w:t>: 398-409.</w:t>
      </w:r>
    </w:p>
    <w:p w14:paraId="744FF4BF" w14:textId="77777777" w:rsidR="00607235" w:rsidRPr="00607235" w:rsidRDefault="00607235" w:rsidP="00607235">
      <w:pPr>
        <w:pStyle w:val="EndNoteBibliography"/>
        <w:spacing w:after="0"/>
        <w:ind w:left="720" w:hanging="720"/>
      </w:pPr>
      <w:r w:rsidRPr="00607235">
        <w:rPr>
          <w:b/>
        </w:rPr>
        <w:t>Cochrane A, Yates CJ, Hoyle GL, Nicotra AB.</w:t>
      </w:r>
      <w:r w:rsidRPr="00607235">
        <w:t xml:space="preserve"> </w:t>
      </w:r>
      <w:r w:rsidRPr="00607235">
        <w:rPr>
          <w:b/>
        </w:rPr>
        <w:t>2015</w:t>
      </w:r>
      <w:r w:rsidRPr="00607235">
        <w:t xml:space="preserve">. Will among-population variation in seed traits improve the chance of species persistence under climate change? </w:t>
      </w:r>
      <w:r w:rsidRPr="00607235">
        <w:rPr>
          <w:i/>
        </w:rPr>
        <w:t>Global Ecology and Biogeography,</w:t>
      </w:r>
      <w:r w:rsidRPr="00607235">
        <w:t xml:space="preserve"> </w:t>
      </w:r>
      <w:r w:rsidRPr="00607235">
        <w:rPr>
          <w:b/>
        </w:rPr>
        <w:t>24</w:t>
      </w:r>
      <w:r w:rsidRPr="00607235">
        <w:t>: 12-24.</w:t>
      </w:r>
    </w:p>
    <w:p w14:paraId="5D68CC75" w14:textId="77777777" w:rsidR="00607235" w:rsidRPr="00607235" w:rsidRDefault="00607235" w:rsidP="00607235">
      <w:pPr>
        <w:pStyle w:val="EndNoteBibliography"/>
        <w:spacing w:after="0"/>
        <w:ind w:left="720" w:hanging="720"/>
      </w:pPr>
      <w:r w:rsidRPr="00607235">
        <w:rPr>
          <w:b/>
        </w:rPr>
        <w:t>Daws MI, Lydall E, Chmielarz P, Leprince O, Matthews S, Thanos CA, Pritchard HW.</w:t>
      </w:r>
      <w:r w:rsidRPr="00607235">
        <w:t xml:space="preserve"> </w:t>
      </w:r>
      <w:r w:rsidRPr="00607235">
        <w:rPr>
          <w:b/>
        </w:rPr>
        <w:t>2004</w:t>
      </w:r>
      <w:r w:rsidRPr="00607235">
        <w:t xml:space="preserve">. Developmental heat sum influences recalcitrant seed traits in </w:t>
      </w:r>
      <w:r w:rsidRPr="00607235">
        <w:rPr>
          <w:i/>
        </w:rPr>
        <w:t>Aesculus hippocastanum</w:t>
      </w:r>
      <w:r w:rsidRPr="00607235">
        <w:t xml:space="preserve"> across Europe. </w:t>
      </w:r>
      <w:r w:rsidRPr="00607235">
        <w:rPr>
          <w:i/>
        </w:rPr>
        <w:t>New Phytologist,</w:t>
      </w:r>
      <w:r w:rsidRPr="00607235">
        <w:t xml:space="preserve"> </w:t>
      </w:r>
      <w:r w:rsidRPr="00607235">
        <w:rPr>
          <w:b/>
        </w:rPr>
        <w:t>162</w:t>
      </w:r>
      <w:r w:rsidRPr="00607235">
        <w:t>: 157-166.</w:t>
      </w:r>
    </w:p>
    <w:p w14:paraId="16D2FB71" w14:textId="77777777" w:rsidR="00607235" w:rsidRPr="00607235" w:rsidRDefault="00607235" w:rsidP="00607235">
      <w:pPr>
        <w:pStyle w:val="EndNoteBibliography"/>
        <w:spacing w:after="0"/>
        <w:ind w:left="720" w:hanging="720"/>
      </w:pPr>
      <w:r w:rsidRPr="00607235">
        <w:rPr>
          <w:b/>
        </w:rPr>
        <w:t>Dürr C, Dickie JB, Yang XY, Pritchard HW.</w:t>
      </w:r>
      <w:r w:rsidRPr="00607235">
        <w:t xml:space="preserve"> </w:t>
      </w:r>
      <w:r w:rsidRPr="00607235">
        <w:rPr>
          <w:b/>
        </w:rPr>
        <w:t>2015</w:t>
      </w:r>
      <w:r w:rsidRPr="00607235">
        <w:t xml:space="preserve">. Ranges of critical temperature and water potential values for the germination of species worldwide: Contribution to a seed trait database. </w:t>
      </w:r>
      <w:r w:rsidRPr="00607235">
        <w:rPr>
          <w:i/>
        </w:rPr>
        <w:t>Agricultural and Forest Meteorology,</w:t>
      </w:r>
      <w:r w:rsidRPr="00607235">
        <w:t xml:space="preserve"> </w:t>
      </w:r>
      <w:r w:rsidRPr="00607235">
        <w:rPr>
          <w:b/>
        </w:rPr>
        <w:t>200</w:t>
      </w:r>
      <w:r w:rsidRPr="00607235">
        <w:t>: 222-232.</w:t>
      </w:r>
    </w:p>
    <w:p w14:paraId="48A9EF2D" w14:textId="77777777" w:rsidR="00607235" w:rsidRPr="00607235" w:rsidRDefault="00607235" w:rsidP="00607235">
      <w:pPr>
        <w:pStyle w:val="EndNoteBibliography"/>
        <w:spacing w:after="0"/>
        <w:ind w:left="720" w:hanging="720"/>
      </w:pPr>
      <w:r w:rsidRPr="00607235">
        <w:rPr>
          <w:b/>
        </w:rPr>
        <w:t>Ellis RH, Covell S, Roberts EH, Summerfield RJ.</w:t>
      </w:r>
      <w:r w:rsidRPr="00607235">
        <w:t xml:space="preserve"> </w:t>
      </w:r>
      <w:r w:rsidRPr="00607235">
        <w:rPr>
          <w:b/>
        </w:rPr>
        <w:t>1986</w:t>
      </w:r>
      <w:r w:rsidRPr="00607235">
        <w:t>. The influence of temperature on seed germination rate in grain legumes: II. Intraspecific variation in chickpea (</w:t>
      </w:r>
      <w:r w:rsidRPr="00607235">
        <w:rPr>
          <w:i/>
        </w:rPr>
        <w:t>Cicer arietinum</w:t>
      </w:r>
      <w:r w:rsidRPr="00607235">
        <w:t xml:space="preserve"> L.) at constant temperatures. </w:t>
      </w:r>
      <w:r w:rsidRPr="00607235">
        <w:rPr>
          <w:i/>
        </w:rPr>
        <w:t>Journal of Experimental Botany,</w:t>
      </w:r>
      <w:r w:rsidRPr="00607235">
        <w:t xml:space="preserve"> </w:t>
      </w:r>
      <w:r w:rsidRPr="00607235">
        <w:rPr>
          <w:b/>
        </w:rPr>
        <w:t>37</w:t>
      </w:r>
      <w:r w:rsidRPr="00607235">
        <w:t>: 1503-1515.</w:t>
      </w:r>
    </w:p>
    <w:p w14:paraId="7D527DFF" w14:textId="77777777" w:rsidR="00607235" w:rsidRPr="00607235" w:rsidRDefault="00607235" w:rsidP="00607235">
      <w:pPr>
        <w:pStyle w:val="EndNoteBibliography"/>
        <w:spacing w:after="0"/>
        <w:ind w:left="720" w:hanging="720"/>
      </w:pPr>
      <w:r w:rsidRPr="00607235">
        <w:rPr>
          <w:b/>
        </w:rPr>
        <w:t>Fenner M.</w:t>
      </w:r>
      <w:r w:rsidRPr="00607235">
        <w:t xml:space="preserve"> </w:t>
      </w:r>
      <w:r w:rsidRPr="00607235">
        <w:rPr>
          <w:b/>
        </w:rPr>
        <w:t>1991</w:t>
      </w:r>
      <w:r w:rsidRPr="00607235">
        <w:t xml:space="preserve">. The effects of the parent environment on seed germinability. </w:t>
      </w:r>
      <w:r w:rsidRPr="00607235">
        <w:rPr>
          <w:i/>
        </w:rPr>
        <w:t>Seed Science Research,</w:t>
      </w:r>
      <w:r w:rsidRPr="00607235">
        <w:t xml:space="preserve"> </w:t>
      </w:r>
      <w:r w:rsidRPr="00607235">
        <w:rPr>
          <w:b/>
        </w:rPr>
        <w:t>1</w:t>
      </w:r>
      <w:r w:rsidRPr="00607235">
        <w:t>: 75-84.</w:t>
      </w:r>
    </w:p>
    <w:p w14:paraId="271264D1" w14:textId="77777777" w:rsidR="00607235" w:rsidRPr="00607235" w:rsidRDefault="00607235" w:rsidP="00607235">
      <w:pPr>
        <w:pStyle w:val="EndNoteBibliography"/>
        <w:spacing w:after="0"/>
        <w:ind w:left="720" w:hanging="720"/>
      </w:pPr>
      <w:r w:rsidRPr="00607235">
        <w:rPr>
          <w:b/>
        </w:rPr>
        <w:t>Fernández-Pascual E, Jiménez-Alfaro B, Bueno A.</w:t>
      </w:r>
      <w:r w:rsidRPr="00607235">
        <w:t xml:space="preserve"> </w:t>
      </w:r>
      <w:r w:rsidRPr="00607235">
        <w:rPr>
          <w:b/>
        </w:rPr>
        <w:t>2017</w:t>
      </w:r>
      <w:r w:rsidRPr="00607235">
        <w:t xml:space="preserve">. Comparative seed germination traits in alpine and subalpine grasslands: Higher elevations are associated with warmer germination temperatures. </w:t>
      </w:r>
      <w:r w:rsidRPr="00607235">
        <w:rPr>
          <w:i/>
        </w:rPr>
        <w:t>Plant Biology,</w:t>
      </w:r>
      <w:r w:rsidRPr="00607235">
        <w:t xml:space="preserve"> </w:t>
      </w:r>
      <w:r w:rsidRPr="00607235">
        <w:rPr>
          <w:b/>
        </w:rPr>
        <w:t>19</w:t>
      </w:r>
      <w:r w:rsidRPr="00607235">
        <w:t>: 32-40.</w:t>
      </w:r>
    </w:p>
    <w:p w14:paraId="65CB14A6" w14:textId="77777777" w:rsidR="00607235" w:rsidRPr="00607235" w:rsidRDefault="00607235" w:rsidP="00607235">
      <w:pPr>
        <w:pStyle w:val="EndNoteBibliography"/>
        <w:spacing w:after="0"/>
        <w:ind w:left="720" w:hanging="720"/>
      </w:pPr>
      <w:r w:rsidRPr="00607235">
        <w:rPr>
          <w:b/>
        </w:rPr>
        <w:t>Fernández-Pascual E, Jiménez-Alfaro B, Caujapé-Castells J, Jaén-Molina R, Díaz TE.</w:t>
      </w:r>
      <w:r w:rsidRPr="00607235">
        <w:t xml:space="preserve"> </w:t>
      </w:r>
      <w:r w:rsidRPr="00607235">
        <w:rPr>
          <w:b/>
        </w:rPr>
        <w:t>2013</w:t>
      </w:r>
      <w:r w:rsidRPr="00607235">
        <w:t xml:space="preserve">. A local dormancy cline is related to the seed maturation environment, population genetic composition and climate. </w:t>
      </w:r>
      <w:r w:rsidRPr="00607235">
        <w:rPr>
          <w:i/>
        </w:rPr>
        <w:t>Annals of Botany,</w:t>
      </w:r>
      <w:r w:rsidRPr="00607235">
        <w:t xml:space="preserve"> </w:t>
      </w:r>
      <w:r w:rsidRPr="00607235">
        <w:rPr>
          <w:b/>
        </w:rPr>
        <w:t>112</w:t>
      </w:r>
      <w:r w:rsidRPr="00607235">
        <w:t>: 937-945.</w:t>
      </w:r>
    </w:p>
    <w:p w14:paraId="4D316D80" w14:textId="77777777" w:rsidR="00607235" w:rsidRPr="00607235" w:rsidRDefault="00607235" w:rsidP="00607235">
      <w:pPr>
        <w:pStyle w:val="EndNoteBibliography"/>
        <w:spacing w:after="0"/>
        <w:ind w:left="720" w:hanging="720"/>
      </w:pPr>
      <w:r w:rsidRPr="00607235">
        <w:rPr>
          <w:b/>
        </w:rPr>
        <w:t>Fernández-Pascual E, Mattana E, Pritchard HW.</w:t>
      </w:r>
      <w:r w:rsidRPr="00607235">
        <w:t xml:space="preserve"> </w:t>
      </w:r>
      <w:r w:rsidRPr="00607235">
        <w:rPr>
          <w:b/>
        </w:rPr>
        <w:t>2019</w:t>
      </w:r>
      <w:r w:rsidRPr="00607235">
        <w:t xml:space="preserve">. Seeds of future past: Climate change and the thermal memory of plant reproductive traits. </w:t>
      </w:r>
      <w:r w:rsidRPr="00607235">
        <w:rPr>
          <w:i/>
        </w:rPr>
        <w:t>Biological Reviews,</w:t>
      </w:r>
      <w:r w:rsidRPr="00607235">
        <w:t xml:space="preserve"> </w:t>
      </w:r>
      <w:r w:rsidRPr="00607235">
        <w:rPr>
          <w:b/>
        </w:rPr>
        <w:t>94</w:t>
      </w:r>
      <w:r w:rsidRPr="00607235">
        <w:t>: 439-456.</w:t>
      </w:r>
    </w:p>
    <w:p w14:paraId="14A41706" w14:textId="77777777" w:rsidR="00607235" w:rsidRPr="00607235" w:rsidRDefault="00607235" w:rsidP="00607235">
      <w:pPr>
        <w:pStyle w:val="EndNoteBibliography"/>
        <w:spacing w:after="0"/>
        <w:ind w:left="720" w:hanging="720"/>
      </w:pPr>
      <w:r w:rsidRPr="00607235">
        <w:rPr>
          <w:b/>
        </w:rPr>
        <w:t>Fernández-Pascual E, Seal CE, Pritchard HW.</w:t>
      </w:r>
      <w:r w:rsidRPr="00607235">
        <w:t xml:space="preserve"> </w:t>
      </w:r>
      <w:r w:rsidRPr="00607235">
        <w:rPr>
          <w:b/>
        </w:rPr>
        <w:t>2015</w:t>
      </w:r>
      <w:r w:rsidRPr="00607235">
        <w:t xml:space="preserve">. Simulating the germination response to diurnally alternating temperatures under climate change scenarios: Comparative studies on </w:t>
      </w:r>
      <w:r w:rsidRPr="00607235">
        <w:rPr>
          <w:i/>
        </w:rPr>
        <w:t>Carex diandra</w:t>
      </w:r>
      <w:r w:rsidRPr="00607235">
        <w:t xml:space="preserve"> seeds. </w:t>
      </w:r>
      <w:r w:rsidRPr="00607235">
        <w:rPr>
          <w:i/>
        </w:rPr>
        <w:t>Annals of Botany,</w:t>
      </w:r>
      <w:r w:rsidRPr="00607235">
        <w:t xml:space="preserve"> </w:t>
      </w:r>
      <w:r w:rsidRPr="00607235">
        <w:rPr>
          <w:b/>
        </w:rPr>
        <w:t>115</w:t>
      </w:r>
      <w:r w:rsidRPr="00607235">
        <w:t>: 201-209.</w:t>
      </w:r>
    </w:p>
    <w:p w14:paraId="0498F879" w14:textId="77777777" w:rsidR="00607235" w:rsidRPr="00607235" w:rsidRDefault="00607235" w:rsidP="00607235">
      <w:pPr>
        <w:pStyle w:val="EndNoteBibliography"/>
        <w:spacing w:after="0"/>
        <w:ind w:left="720" w:hanging="720"/>
      </w:pPr>
      <w:r w:rsidRPr="00607235">
        <w:rPr>
          <w:b/>
        </w:rPr>
        <w:t>Fick SE, Hijmans RJ.</w:t>
      </w:r>
      <w:r w:rsidRPr="00607235">
        <w:t xml:space="preserve"> </w:t>
      </w:r>
      <w:r w:rsidRPr="00607235">
        <w:rPr>
          <w:b/>
        </w:rPr>
        <w:t>2017</w:t>
      </w:r>
      <w:r w:rsidRPr="00607235">
        <w:t xml:space="preserve">. WorldClim 2: New 1-km spatial resolution climate surfaces for global land areas. </w:t>
      </w:r>
      <w:r w:rsidRPr="00607235">
        <w:rPr>
          <w:i/>
        </w:rPr>
        <w:t>International Journal of Climatology,</w:t>
      </w:r>
      <w:r w:rsidRPr="00607235">
        <w:t xml:space="preserve"> </w:t>
      </w:r>
      <w:r w:rsidRPr="00607235">
        <w:rPr>
          <w:b/>
        </w:rPr>
        <w:t>37</w:t>
      </w:r>
      <w:r w:rsidRPr="00607235">
        <w:t>: 4302-4315.</w:t>
      </w:r>
    </w:p>
    <w:p w14:paraId="173662BE" w14:textId="77777777" w:rsidR="00607235" w:rsidRPr="00607235" w:rsidRDefault="00607235" w:rsidP="00607235">
      <w:pPr>
        <w:pStyle w:val="EndNoteBibliography"/>
        <w:spacing w:after="0"/>
        <w:ind w:left="720" w:hanging="720"/>
      </w:pPr>
      <w:r w:rsidRPr="00607235">
        <w:rPr>
          <w:b/>
        </w:rPr>
        <w:t>Finch-Savage WE, Steckel JRA, Phelps K.</w:t>
      </w:r>
      <w:r w:rsidRPr="00607235">
        <w:t xml:space="preserve"> </w:t>
      </w:r>
      <w:r w:rsidRPr="00607235">
        <w:rPr>
          <w:b/>
        </w:rPr>
        <w:t>1998</w:t>
      </w:r>
      <w:r w:rsidRPr="00607235">
        <w:t xml:space="preserve">. Germination and post-germination growth to carrot seedling emergence: predictive threshold models and sources of variation between sowing occasions. </w:t>
      </w:r>
      <w:r w:rsidRPr="00607235">
        <w:rPr>
          <w:i/>
        </w:rPr>
        <w:t>New Phytologist,</w:t>
      </w:r>
      <w:r w:rsidRPr="00607235">
        <w:t xml:space="preserve"> </w:t>
      </w:r>
      <w:r w:rsidRPr="00607235">
        <w:rPr>
          <w:b/>
        </w:rPr>
        <w:t>139</w:t>
      </w:r>
      <w:r w:rsidRPr="00607235">
        <w:t>: 505-516.</w:t>
      </w:r>
    </w:p>
    <w:p w14:paraId="17EB5D29" w14:textId="77777777" w:rsidR="00607235" w:rsidRPr="00607235" w:rsidRDefault="00607235" w:rsidP="00607235">
      <w:pPr>
        <w:pStyle w:val="EndNoteBibliography"/>
        <w:spacing w:after="0"/>
        <w:ind w:left="720" w:hanging="720"/>
      </w:pPr>
      <w:r w:rsidRPr="00607235">
        <w:rPr>
          <w:b/>
        </w:rPr>
        <w:t>Franks SJ, Weber JJ, Aitken SN.</w:t>
      </w:r>
      <w:r w:rsidRPr="00607235">
        <w:t xml:space="preserve"> </w:t>
      </w:r>
      <w:r w:rsidRPr="00607235">
        <w:rPr>
          <w:b/>
        </w:rPr>
        <w:t>2014</w:t>
      </w:r>
      <w:r w:rsidRPr="00607235">
        <w:t xml:space="preserve">. Evolutionary and plastic responses to climate change in terrestrial plant populations. </w:t>
      </w:r>
      <w:r w:rsidRPr="00607235">
        <w:rPr>
          <w:i/>
        </w:rPr>
        <w:t>Evolutionary Applications,</w:t>
      </w:r>
      <w:r w:rsidRPr="00607235">
        <w:t xml:space="preserve"> </w:t>
      </w:r>
      <w:r w:rsidRPr="00607235">
        <w:rPr>
          <w:b/>
        </w:rPr>
        <w:t>7</w:t>
      </w:r>
      <w:r w:rsidRPr="00607235">
        <w:t>: 123-139.</w:t>
      </w:r>
    </w:p>
    <w:p w14:paraId="0748B60D" w14:textId="77777777" w:rsidR="00607235" w:rsidRPr="00607235" w:rsidRDefault="00607235" w:rsidP="00607235">
      <w:pPr>
        <w:pStyle w:val="EndNoteBibliography"/>
        <w:spacing w:after="0"/>
        <w:ind w:left="720" w:hanging="720"/>
      </w:pPr>
      <w:r w:rsidRPr="00607235">
        <w:rPr>
          <w:b/>
        </w:rPr>
        <w:lastRenderedPageBreak/>
        <w:t>Hardegree SP.</w:t>
      </w:r>
      <w:r w:rsidRPr="00607235">
        <w:t xml:space="preserve"> </w:t>
      </w:r>
      <w:r w:rsidRPr="00607235">
        <w:rPr>
          <w:b/>
        </w:rPr>
        <w:t>2006</w:t>
      </w:r>
      <w:r w:rsidRPr="00607235">
        <w:t xml:space="preserve">. Predicting germination response to temperature. I. Cardinal-temperature models and subpopulation-specific regression. </w:t>
      </w:r>
      <w:r w:rsidRPr="00607235">
        <w:rPr>
          <w:i/>
        </w:rPr>
        <w:t>Annals of Botany,</w:t>
      </w:r>
      <w:r w:rsidRPr="00607235">
        <w:t xml:space="preserve"> </w:t>
      </w:r>
      <w:r w:rsidRPr="00607235">
        <w:rPr>
          <w:b/>
        </w:rPr>
        <w:t>97</w:t>
      </w:r>
      <w:r w:rsidRPr="00607235">
        <w:t>: 1115-1125.</w:t>
      </w:r>
    </w:p>
    <w:p w14:paraId="4CECE549" w14:textId="77777777" w:rsidR="00607235" w:rsidRPr="00607235" w:rsidRDefault="00607235" w:rsidP="00607235">
      <w:pPr>
        <w:pStyle w:val="EndNoteBibliography"/>
        <w:spacing w:after="0"/>
        <w:ind w:left="720" w:hanging="720"/>
      </w:pPr>
      <w:r w:rsidRPr="00607235">
        <w:rPr>
          <w:b/>
        </w:rPr>
        <w:t>Jurado E, Flores J.</w:t>
      </w:r>
      <w:r w:rsidRPr="00607235">
        <w:t xml:space="preserve"> </w:t>
      </w:r>
      <w:r w:rsidRPr="00607235">
        <w:rPr>
          <w:b/>
        </w:rPr>
        <w:t>2005</w:t>
      </w:r>
      <w:r w:rsidRPr="00607235">
        <w:t xml:space="preserve">. Is seed dormancy under environmental control or bound to plant traits? </w:t>
      </w:r>
      <w:r w:rsidRPr="00607235">
        <w:rPr>
          <w:i/>
        </w:rPr>
        <w:t>Journal of Vegetation Science,</w:t>
      </w:r>
      <w:r w:rsidRPr="00607235">
        <w:t xml:space="preserve"> </w:t>
      </w:r>
      <w:r w:rsidRPr="00607235">
        <w:rPr>
          <w:b/>
        </w:rPr>
        <w:t>16</w:t>
      </w:r>
      <w:r w:rsidRPr="00607235">
        <w:t>: 559-564.</w:t>
      </w:r>
    </w:p>
    <w:p w14:paraId="17E0F95C" w14:textId="77777777" w:rsidR="00607235" w:rsidRPr="00607235" w:rsidRDefault="00607235" w:rsidP="00607235">
      <w:pPr>
        <w:pStyle w:val="EndNoteBibliography"/>
        <w:spacing w:after="0"/>
        <w:ind w:left="720" w:hanging="720"/>
      </w:pPr>
      <w:r w:rsidRPr="00607235">
        <w:rPr>
          <w:b/>
        </w:rPr>
        <w:t>Lamont BB, Pausas JG.</w:t>
      </w:r>
      <w:r w:rsidRPr="00607235">
        <w:t xml:space="preserve"> </w:t>
      </w:r>
      <w:r w:rsidRPr="00607235">
        <w:rPr>
          <w:b/>
        </w:rPr>
        <w:t>2023</w:t>
      </w:r>
      <w:r w:rsidRPr="00607235">
        <w:t xml:space="preserve">. Seed dormancy revisited: Dormancy-release pathways and environmental interactions. </w:t>
      </w:r>
      <w:r w:rsidRPr="00607235">
        <w:rPr>
          <w:i/>
        </w:rPr>
        <w:t>Functional Ecology,</w:t>
      </w:r>
      <w:r w:rsidRPr="00607235">
        <w:t xml:space="preserve"> </w:t>
      </w:r>
      <w:r w:rsidRPr="00607235">
        <w:rPr>
          <w:b/>
        </w:rPr>
        <w:t>37</w:t>
      </w:r>
      <w:r w:rsidRPr="00607235">
        <w:t>: 1106-1125.</w:t>
      </w:r>
    </w:p>
    <w:p w14:paraId="348BADAB" w14:textId="77777777" w:rsidR="00607235" w:rsidRPr="00607235" w:rsidRDefault="00607235" w:rsidP="00607235">
      <w:pPr>
        <w:pStyle w:val="EndNoteBibliography"/>
        <w:spacing w:after="0"/>
        <w:ind w:left="720" w:hanging="720"/>
      </w:pPr>
      <w:r w:rsidRPr="00607235">
        <w:rPr>
          <w:b/>
        </w:rPr>
        <w:t>Maleki K, Soltani E, Seal CE, Colville L, Pritchard HW, Lamichhane JR.</w:t>
      </w:r>
      <w:r w:rsidRPr="00607235">
        <w:t xml:space="preserve"> </w:t>
      </w:r>
      <w:r w:rsidRPr="00607235">
        <w:rPr>
          <w:b/>
        </w:rPr>
        <w:t>2024</w:t>
      </w:r>
      <w:r w:rsidRPr="00607235">
        <w:t xml:space="preserve">. The seed germination spectrum of 486 plant species: A global meta-regression and phylogenetic pattern in relation to temperature and water potential. </w:t>
      </w:r>
      <w:r w:rsidRPr="00607235">
        <w:rPr>
          <w:i/>
        </w:rPr>
        <w:t>Agricultural and Forest Meteorology,</w:t>
      </w:r>
      <w:r w:rsidRPr="00607235">
        <w:t xml:space="preserve"> </w:t>
      </w:r>
      <w:r w:rsidRPr="00607235">
        <w:rPr>
          <w:b/>
        </w:rPr>
        <w:t>346</w:t>
      </w:r>
      <w:r w:rsidRPr="00607235">
        <w:t>: 109865.</w:t>
      </w:r>
    </w:p>
    <w:p w14:paraId="4965DB5C" w14:textId="77777777" w:rsidR="00607235" w:rsidRPr="00607235" w:rsidRDefault="00607235" w:rsidP="00607235">
      <w:pPr>
        <w:pStyle w:val="EndNoteBibliography"/>
        <w:spacing w:after="0"/>
        <w:ind w:left="720" w:hanging="720"/>
      </w:pPr>
      <w:r w:rsidRPr="00607235">
        <w:rPr>
          <w:b/>
        </w:rPr>
        <w:t>Martin AC.</w:t>
      </w:r>
      <w:r w:rsidRPr="00607235">
        <w:t xml:space="preserve"> </w:t>
      </w:r>
      <w:r w:rsidRPr="00607235">
        <w:rPr>
          <w:b/>
        </w:rPr>
        <w:t>1946</w:t>
      </w:r>
      <w:r w:rsidRPr="00607235">
        <w:t xml:space="preserve">. The comparative internal morphology of seeds. </w:t>
      </w:r>
      <w:r w:rsidRPr="00607235">
        <w:rPr>
          <w:i/>
        </w:rPr>
        <w:t>The American Midland Naturalist,</w:t>
      </w:r>
      <w:r w:rsidRPr="00607235">
        <w:t xml:space="preserve"> </w:t>
      </w:r>
      <w:r w:rsidRPr="00607235">
        <w:rPr>
          <w:b/>
        </w:rPr>
        <w:t>36</w:t>
      </w:r>
      <w:r w:rsidRPr="00607235">
        <w:t>: 513-660.</w:t>
      </w:r>
    </w:p>
    <w:p w14:paraId="21309F6B" w14:textId="77777777" w:rsidR="00607235" w:rsidRPr="00607235" w:rsidRDefault="00607235" w:rsidP="00607235">
      <w:pPr>
        <w:pStyle w:val="EndNoteBibliography"/>
        <w:spacing w:after="0"/>
        <w:ind w:left="720" w:hanging="720"/>
      </w:pPr>
      <w:r w:rsidRPr="00607235">
        <w:rPr>
          <w:b/>
        </w:rPr>
        <w:t>Mateo G, López Udias S.</w:t>
      </w:r>
      <w:r w:rsidRPr="00607235">
        <w:t xml:space="preserve"> </w:t>
      </w:r>
      <w:r w:rsidRPr="00607235">
        <w:rPr>
          <w:b/>
        </w:rPr>
        <w:t>2003.</w:t>
      </w:r>
      <w:r w:rsidRPr="00607235">
        <w:t xml:space="preserve"> </w:t>
      </w:r>
      <w:r w:rsidRPr="00607235">
        <w:rPr>
          <w:i/>
        </w:rPr>
        <w:t>Conopodium</w:t>
      </w:r>
      <w:r w:rsidRPr="00607235">
        <w:t xml:space="preserve"> W.D.J. Koch. In: Nieto Feliner G, Jury SL, Herrero Nieto A, eds. </w:t>
      </w:r>
      <w:r w:rsidRPr="00607235">
        <w:rPr>
          <w:i/>
        </w:rPr>
        <w:t>Flora iberica Vol. X. Araliaceae-Umbelliferae</w:t>
      </w:r>
      <w:r w:rsidRPr="00607235">
        <w:t>: 168-181. Madrid: Real Jardín Botánico, CSIC.</w:t>
      </w:r>
    </w:p>
    <w:p w14:paraId="36CE3437" w14:textId="77777777" w:rsidR="00607235" w:rsidRPr="00607235" w:rsidRDefault="00607235" w:rsidP="00607235">
      <w:pPr>
        <w:pStyle w:val="EndNoteBibliography"/>
        <w:spacing w:after="0"/>
        <w:ind w:left="720" w:hanging="720"/>
      </w:pPr>
      <w:r w:rsidRPr="00607235">
        <w:rPr>
          <w:b/>
        </w:rPr>
        <w:t>McCarragher SR, Goldblum D, Rigg LS.</w:t>
      </w:r>
      <w:r w:rsidRPr="00607235">
        <w:t xml:space="preserve"> </w:t>
      </w:r>
      <w:r w:rsidRPr="00607235">
        <w:rPr>
          <w:b/>
        </w:rPr>
        <w:t>2011</w:t>
      </w:r>
      <w:r w:rsidRPr="00607235">
        <w:t>. Geographic variation of germination, growth, and mortality in sugar maple (</w:t>
      </w:r>
      <w:r w:rsidRPr="00607235">
        <w:rPr>
          <w:i/>
        </w:rPr>
        <w:t>Acer saccharum</w:t>
      </w:r>
      <w:r w:rsidRPr="00607235">
        <w:t xml:space="preserve">): Common garden and reciprocal dispersal experiments. </w:t>
      </w:r>
      <w:r w:rsidRPr="00607235">
        <w:rPr>
          <w:i/>
        </w:rPr>
        <w:t>Physical Geography,</w:t>
      </w:r>
      <w:r w:rsidRPr="00607235">
        <w:t xml:space="preserve"> </w:t>
      </w:r>
      <w:r w:rsidRPr="00607235">
        <w:rPr>
          <w:b/>
        </w:rPr>
        <w:t>32</w:t>
      </w:r>
      <w:r w:rsidRPr="00607235">
        <w:t>: 1-21.</w:t>
      </w:r>
    </w:p>
    <w:p w14:paraId="58F76CFB" w14:textId="77777777" w:rsidR="00607235" w:rsidRPr="00607235" w:rsidRDefault="00607235" w:rsidP="00607235">
      <w:pPr>
        <w:pStyle w:val="EndNoteBibliography"/>
        <w:spacing w:after="0"/>
        <w:ind w:left="720" w:hanging="720"/>
      </w:pPr>
      <w:r w:rsidRPr="00607235">
        <w:rPr>
          <w:b/>
        </w:rPr>
        <w:t>Mondoni A, Probert R, Rossi G, Hay F, Bonomi C.</w:t>
      </w:r>
      <w:r w:rsidRPr="00607235">
        <w:t xml:space="preserve"> </w:t>
      </w:r>
      <w:r w:rsidRPr="00607235">
        <w:rPr>
          <w:b/>
        </w:rPr>
        <w:t>2008</w:t>
      </w:r>
      <w:r w:rsidRPr="00607235">
        <w:t>. Habitat-correlated seed germination behaviour in populations of wood anemone (</w:t>
      </w:r>
      <w:r w:rsidRPr="00607235">
        <w:rPr>
          <w:i/>
        </w:rPr>
        <w:t>Anemone nemorosa</w:t>
      </w:r>
      <w:r w:rsidRPr="00607235">
        <w:t xml:space="preserve"> L.) from northern Italy. </w:t>
      </w:r>
      <w:r w:rsidRPr="00607235">
        <w:rPr>
          <w:i/>
        </w:rPr>
        <w:t>Seed Science Research,</w:t>
      </w:r>
      <w:r w:rsidRPr="00607235">
        <w:t xml:space="preserve"> </w:t>
      </w:r>
      <w:r w:rsidRPr="00607235">
        <w:rPr>
          <w:b/>
        </w:rPr>
        <w:t>18</w:t>
      </w:r>
      <w:r w:rsidRPr="00607235">
        <w:t>: 213-222.</w:t>
      </w:r>
    </w:p>
    <w:p w14:paraId="7AD53CA1" w14:textId="77777777" w:rsidR="00607235" w:rsidRPr="00607235" w:rsidRDefault="00607235" w:rsidP="00607235">
      <w:pPr>
        <w:pStyle w:val="EndNoteBibliography"/>
        <w:spacing w:after="0"/>
        <w:ind w:left="720" w:hanging="720"/>
      </w:pPr>
      <w:r w:rsidRPr="00607235">
        <w:rPr>
          <w:b/>
        </w:rPr>
        <w:t>Mondoni A, Rossi G, Orsenigo S, Probert RJ.</w:t>
      </w:r>
      <w:r w:rsidRPr="00607235">
        <w:t xml:space="preserve"> </w:t>
      </w:r>
      <w:r w:rsidRPr="00607235">
        <w:rPr>
          <w:b/>
        </w:rPr>
        <w:t>2012</w:t>
      </w:r>
      <w:r w:rsidRPr="00607235">
        <w:t xml:space="preserve">. Climate warming could shift the timing of seed germination in alpine plants. </w:t>
      </w:r>
      <w:r w:rsidRPr="00607235">
        <w:rPr>
          <w:i/>
        </w:rPr>
        <w:t>Annals of Botany,</w:t>
      </w:r>
      <w:r w:rsidRPr="00607235">
        <w:t xml:space="preserve"> </w:t>
      </w:r>
      <w:r w:rsidRPr="00607235">
        <w:rPr>
          <w:b/>
        </w:rPr>
        <w:t>110</w:t>
      </w:r>
      <w:r w:rsidRPr="00607235">
        <w:t>: 155-164.</w:t>
      </w:r>
    </w:p>
    <w:p w14:paraId="194AC005" w14:textId="77777777" w:rsidR="00607235" w:rsidRPr="00607235" w:rsidRDefault="00607235" w:rsidP="00607235">
      <w:pPr>
        <w:pStyle w:val="EndNoteBibliography"/>
        <w:spacing w:after="0"/>
        <w:ind w:left="720" w:hanging="720"/>
      </w:pPr>
      <w:r w:rsidRPr="00607235">
        <w:rPr>
          <w:b/>
        </w:rPr>
        <w:t>Nicotra AB, Atkin OK, Bonser SP, Davidson AM, Finnegan EJ, Mathesius U, Poot P, Purugganan MD, Richards CL, Valladares F.</w:t>
      </w:r>
      <w:r w:rsidRPr="00607235">
        <w:t xml:space="preserve"> </w:t>
      </w:r>
      <w:r w:rsidRPr="00607235">
        <w:rPr>
          <w:b/>
        </w:rPr>
        <w:t>2010</w:t>
      </w:r>
      <w:r w:rsidRPr="00607235">
        <w:t xml:space="preserve">. Plant phenotypic plasticity in a changing climate. </w:t>
      </w:r>
      <w:r w:rsidRPr="00607235">
        <w:rPr>
          <w:i/>
        </w:rPr>
        <w:t>Trends in Plant Science,</w:t>
      </w:r>
      <w:r w:rsidRPr="00607235">
        <w:t xml:space="preserve"> </w:t>
      </w:r>
      <w:r w:rsidRPr="00607235">
        <w:rPr>
          <w:b/>
        </w:rPr>
        <w:t>15</w:t>
      </w:r>
      <w:r w:rsidRPr="00607235">
        <w:t>: 684-692.</w:t>
      </w:r>
    </w:p>
    <w:p w14:paraId="366E0C0C" w14:textId="77777777" w:rsidR="00607235" w:rsidRPr="00607235" w:rsidRDefault="00607235" w:rsidP="00607235">
      <w:pPr>
        <w:pStyle w:val="EndNoteBibliography"/>
        <w:spacing w:after="0"/>
        <w:ind w:left="720" w:hanging="720"/>
      </w:pPr>
      <w:r w:rsidRPr="00607235">
        <w:rPr>
          <w:b/>
        </w:rPr>
        <w:t>Orrù M, Mattana E, Pritchard HW, Bacchetta G.</w:t>
      </w:r>
      <w:r w:rsidRPr="00607235">
        <w:t xml:space="preserve"> </w:t>
      </w:r>
      <w:r w:rsidRPr="00607235">
        <w:rPr>
          <w:b/>
        </w:rPr>
        <w:t>2012</w:t>
      </w:r>
      <w:r w:rsidRPr="00607235">
        <w:t xml:space="preserve">. Thermal thresholds as predictors of seed dormancy release and germination timing: Altitude-related risks from climate warming for the wild grapevine </w:t>
      </w:r>
      <w:r w:rsidRPr="00607235">
        <w:rPr>
          <w:i/>
        </w:rPr>
        <w:t>Vitis vinifera</w:t>
      </w:r>
      <w:r w:rsidRPr="00607235">
        <w:t xml:space="preserve"> subsp. </w:t>
      </w:r>
      <w:r w:rsidRPr="00607235">
        <w:rPr>
          <w:i/>
        </w:rPr>
        <w:t>sylvestris</w:t>
      </w:r>
      <w:r w:rsidRPr="00607235">
        <w:t xml:space="preserve">. </w:t>
      </w:r>
      <w:r w:rsidRPr="00607235">
        <w:rPr>
          <w:i/>
        </w:rPr>
        <w:t>Annals of Botany,</w:t>
      </w:r>
      <w:r w:rsidRPr="00607235">
        <w:t xml:space="preserve"> </w:t>
      </w:r>
      <w:r w:rsidRPr="00607235">
        <w:rPr>
          <w:b/>
        </w:rPr>
        <w:t>110</w:t>
      </w:r>
      <w:r w:rsidRPr="00607235">
        <w:t>: 1651-1660.</w:t>
      </w:r>
    </w:p>
    <w:p w14:paraId="0B904D3A" w14:textId="77777777" w:rsidR="00607235" w:rsidRPr="00607235" w:rsidRDefault="00607235" w:rsidP="00607235">
      <w:pPr>
        <w:pStyle w:val="EndNoteBibliography"/>
        <w:spacing w:after="0"/>
        <w:ind w:left="720" w:hanging="720"/>
      </w:pPr>
      <w:r w:rsidRPr="00607235">
        <w:rPr>
          <w:b/>
        </w:rPr>
        <w:t>Parmesan C, Hanley ME.</w:t>
      </w:r>
      <w:r w:rsidRPr="00607235">
        <w:t xml:space="preserve"> </w:t>
      </w:r>
      <w:r w:rsidRPr="00607235">
        <w:rPr>
          <w:b/>
        </w:rPr>
        <w:t>2015</w:t>
      </w:r>
      <w:r w:rsidRPr="00607235">
        <w:t xml:space="preserve">. Plants and climate change: complexities and surprises. </w:t>
      </w:r>
      <w:r w:rsidRPr="00607235">
        <w:rPr>
          <w:i/>
        </w:rPr>
        <w:t>Annals of Botany,</w:t>
      </w:r>
      <w:r w:rsidRPr="00607235">
        <w:t xml:space="preserve"> </w:t>
      </w:r>
      <w:r w:rsidRPr="00607235">
        <w:rPr>
          <w:b/>
        </w:rPr>
        <w:t>116</w:t>
      </w:r>
      <w:r w:rsidRPr="00607235">
        <w:t>: 849-864.</w:t>
      </w:r>
    </w:p>
    <w:p w14:paraId="392CF8D2" w14:textId="77777777" w:rsidR="00607235" w:rsidRPr="00607235" w:rsidRDefault="00607235" w:rsidP="00607235">
      <w:pPr>
        <w:pStyle w:val="EndNoteBibliography"/>
        <w:spacing w:after="0"/>
        <w:ind w:left="720" w:hanging="720"/>
      </w:pPr>
      <w:r w:rsidRPr="00607235">
        <w:rPr>
          <w:b/>
        </w:rPr>
        <w:t>Pausas JG, Lamont BB, Keeley JE, Bond WJ.</w:t>
      </w:r>
      <w:r w:rsidRPr="00607235">
        <w:t xml:space="preserve"> </w:t>
      </w:r>
      <w:r w:rsidRPr="00607235">
        <w:rPr>
          <w:b/>
        </w:rPr>
        <w:t>2022</w:t>
      </w:r>
      <w:r w:rsidRPr="00607235">
        <w:t xml:space="preserve">. Bet-hedging and best-bet strategies shape seed dormancy. </w:t>
      </w:r>
      <w:r w:rsidRPr="00607235">
        <w:rPr>
          <w:i/>
        </w:rPr>
        <w:t>New Phytologist,</w:t>
      </w:r>
      <w:r w:rsidRPr="00607235">
        <w:t xml:space="preserve"> </w:t>
      </w:r>
      <w:r w:rsidRPr="00607235">
        <w:rPr>
          <w:b/>
        </w:rPr>
        <w:t>236</w:t>
      </w:r>
      <w:r w:rsidRPr="00607235">
        <w:t>: 1232-1236.</w:t>
      </w:r>
    </w:p>
    <w:p w14:paraId="5BABA1D2" w14:textId="77777777" w:rsidR="00607235" w:rsidRPr="00607235" w:rsidRDefault="00607235" w:rsidP="00607235">
      <w:pPr>
        <w:pStyle w:val="EndNoteBibliography"/>
        <w:spacing w:after="0"/>
        <w:ind w:left="720" w:hanging="720"/>
      </w:pPr>
      <w:r w:rsidRPr="00607235">
        <w:rPr>
          <w:b/>
        </w:rPr>
        <w:t>Phartyal SS, Kondo T, Baskin JM, Baskin CC.</w:t>
      </w:r>
      <w:r w:rsidRPr="00607235">
        <w:t xml:space="preserve"> </w:t>
      </w:r>
      <w:r w:rsidRPr="00607235">
        <w:rPr>
          <w:b/>
        </w:rPr>
        <w:t>2009</w:t>
      </w:r>
      <w:r w:rsidRPr="00607235">
        <w:t xml:space="preserve">. Temperature requirements differ for the two stages of seed dormancy break in </w:t>
      </w:r>
      <w:r w:rsidRPr="00607235">
        <w:rPr>
          <w:i/>
        </w:rPr>
        <w:t>Aegopodium podagraria</w:t>
      </w:r>
      <w:r w:rsidRPr="00607235">
        <w:t xml:space="preserve"> (Apiaceae), a species with deep complex morphophysiological dormancy. </w:t>
      </w:r>
      <w:r w:rsidRPr="00607235">
        <w:rPr>
          <w:i/>
        </w:rPr>
        <w:t>American Journal of Botany,</w:t>
      </w:r>
      <w:r w:rsidRPr="00607235">
        <w:t xml:space="preserve"> </w:t>
      </w:r>
      <w:r w:rsidRPr="00607235">
        <w:rPr>
          <w:b/>
        </w:rPr>
        <w:t>96</w:t>
      </w:r>
      <w:r w:rsidRPr="00607235">
        <w:t>: 1086-95.</w:t>
      </w:r>
    </w:p>
    <w:p w14:paraId="5DAB0E83" w14:textId="77777777" w:rsidR="00607235" w:rsidRPr="00607235" w:rsidRDefault="00607235" w:rsidP="00607235">
      <w:pPr>
        <w:pStyle w:val="EndNoteBibliography"/>
        <w:spacing w:after="0"/>
        <w:ind w:left="720" w:hanging="720"/>
      </w:pPr>
      <w:r w:rsidRPr="00607235">
        <w:rPr>
          <w:b/>
        </w:rPr>
        <w:t>Porceddu M, Mattana E, Pritchard HW, Bacchetta G.</w:t>
      </w:r>
      <w:r w:rsidRPr="00607235">
        <w:t xml:space="preserve"> </w:t>
      </w:r>
      <w:r w:rsidRPr="00607235">
        <w:rPr>
          <w:b/>
        </w:rPr>
        <w:t>2017</w:t>
      </w:r>
      <w:r w:rsidRPr="00607235">
        <w:t xml:space="preserve">. Dissecting seed dormancy and germination in </w:t>
      </w:r>
      <w:r w:rsidRPr="00607235">
        <w:rPr>
          <w:i/>
        </w:rPr>
        <w:t>Aquilegia barbaricina</w:t>
      </w:r>
      <w:r w:rsidRPr="00607235">
        <w:t xml:space="preserve">, through thermal kinetics of embryo growth. </w:t>
      </w:r>
      <w:r w:rsidRPr="00607235">
        <w:rPr>
          <w:i/>
        </w:rPr>
        <w:t>Plant Biology,</w:t>
      </w:r>
      <w:r w:rsidRPr="00607235">
        <w:t xml:space="preserve"> </w:t>
      </w:r>
      <w:r w:rsidRPr="00607235">
        <w:rPr>
          <w:b/>
        </w:rPr>
        <w:t>19</w:t>
      </w:r>
      <w:r w:rsidRPr="00607235">
        <w:t>: 983-993.</w:t>
      </w:r>
    </w:p>
    <w:p w14:paraId="08E3AFE4" w14:textId="77777777" w:rsidR="00607235" w:rsidRPr="00607235" w:rsidRDefault="00607235" w:rsidP="00607235">
      <w:pPr>
        <w:pStyle w:val="EndNoteBibliography"/>
        <w:spacing w:after="0"/>
        <w:ind w:left="720" w:hanging="720"/>
      </w:pPr>
      <w:r w:rsidRPr="00607235">
        <w:rPr>
          <w:b/>
        </w:rPr>
        <w:t>Rosbakh S, Poschlod P.</w:t>
      </w:r>
      <w:r w:rsidRPr="00607235">
        <w:t xml:space="preserve"> </w:t>
      </w:r>
      <w:r w:rsidRPr="00607235">
        <w:rPr>
          <w:b/>
        </w:rPr>
        <w:t>2015</w:t>
      </w:r>
      <w:r w:rsidRPr="00607235">
        <w:t xml:space="preserve">. Initial temperature of seed germination as related to species occurrence along a temperature gradient. </w:t>
      </w:r>
      <w:r w:rsidRPr="00607235">
        <w:rPr>
          <w:i/>
        </w:rPr>
        <w:t>Functional Ecology,</w:t>
      </w:r>
      <w:r w:rsidRPr="00607235">
        <w:t xml:space="preserve"> </w:t>
      </w:r>
      <w:r w:rsidRPr="00607235">
        <w:rPr>
          <w:b/>
        </w:rPr>
        <w:t>29</w:t>
      </w:r>
      <w:r w:rsidRPr="00607235">
        <w:t>: 5-14.</w:t>
      </w:r>
    </w:p>
    <w:p w14:paraId="040EE846" w14:textId="77777777" w:rsidR="00607235" w:rsidRPr="00607235" w:rsidRDefault="00607235" w:rsidP="00607235">
      <w:pPr>
        <w:pStyle w:val="EndNoteBibliography"/>
        <w:spacing w:after="0"/>
        <w:ind w:left="720" w:hanging="720"/>
      </w:pPr>
      <w:r w:rsidRPr="00607235">
        <w:rPr>
          <w:b/>
        </w:rPr>
        <w:t>Rowse HR, Finch-Savage WE.</w:t>
      </w:r>
      <w:r w:rsidRPr="00607235">
        <w:t xml:space="preserve"> </w:t>
      </w:r>
      <w:r w:rsidRPr="00607235">
        <w:rPr>
          <w:b/>
        </w:rPr>
        <w:t>2003</w:t>
      </w:r>
      <w:r w:rsidRPr="00607235">
        <w:t>. Hydrothermal threshold models can describe the germination response of carrot (</w:t>
      </w:r>
      <w:r w:rsidRPr="00607235">
        <w:rPr>
          <w:i/>
        </w:rPr>
        <w:t>Daucus carota</w:t>
      </w:r>
      <w:r w:rsidRPr="00607235">
        <w:t>) and onion (</w:t>
      </w:r>
      <w:r w:rsidRPr="00607235">
        <w:rPr>
          <w:i/>
        </w:rPr>
        <w:t>Allium cepa</w:t>
      </w:r>
      <w:r w:rsidRPr="00607235">
        <w:t xml:space="preserve">) seed populations across both sub- and supra-optimal temperatures. </w:t>
      </w:r>
      <w:r w:rsidRPr="00607235">
        <w:rPr>
          <w:i/>
        </w:rPr>
        <w:t>New Phytologist,</w:t>
      </w:r>
      <w:r w:rsidRPr="00607235">
        <w:t xml:space="preserve"> </w:t>
      </w:r>
      <w:r w:rsidRPr="00607235">
        <w:rPr>
          <w:b/>
        </w:rPr>
        <w:t>158</w:t>
      </w:r>
      <w:r w:rsidRPr="00607235">
        <w:t>: 101-108.</w:t>
      </w:r>
    </w:p>
    <w:p w14:paraId="01F5E91D" w14:textId="77777777" w:rsidR="00607235" w:rsidRPr="00607235" w:rsidRDefault="00607235" w:rsidP="00607235">
      <w:pPr>
        <w:pStyle w:val="EndNoteBibliography"/>
        <w:spacing w:after="0"/>
        <w:ind w:left="720" w:hanging="720"/>
      </w:pPr>
      <w:r w:rsidRPr="00607235">
        <w:rPr>
          <w:b/>
        </w:rPr>
        <w:t>Saatkamp A, Cochrane A, Commander L, Guja LK, Jimenez-Alfaro B, Larson J, Nicotra A, Poschlod P, Silveira FAO, Cross AT, Dalziell EL, Dickie J, Erickson TE, Fidelis A, Fuchs A, Golos PJ, Hope M, Lewandrowski W, Merritt DJ, Miller BP, Miller RG, Offord CA, Ooi MKJ, Satyanti A, Sommerville KD, Tangney R, Tomlinson S, Turner S, Walck JL.</w:t>
      </w:r>
      <w:r w:rsidRPr="00607235">
        <w:t xml:space="preserve"> </w:t>
      </w:r>
      <w:r w:rsidRPr="00607235">
        <w:rPr>
          <w:b/>
        </w:rPr>
        <w:t>2019</w:t>
      </w:r>
      <w:r w:rsidRPr="00607235">
        <w:t xml:space="preserve">. A research agenda for seed-trait functional ecology. </w:t>
      </w:r>
      <w:r w:rsidRPr="00607235">
        <w:rPr>
          <w:i/>
        </w:rPr>
        <w:t>New Phytologist,</w:t>
      </w:r>
      <w:r w:rsidRPr="00607235">
        <w:t xml:space="preserve"> </w:t>
      </w:r>
      <w:r w:rsidRPr="00607235">
        <w:rPr>
          <w:b/>
        </w:rPr>
        <w:t>221</w:t>
      </w:r>
      <w:r w:rsidRPr="00607235">
        <w:t>: 1764-1775.</w:t>
      </w:r>
    </w:p>
    <w:p w14:paraId="6445471A" w14:textId="77777777" w:rsidR="00607235" w:rsidRPr="00607235" w:rsidRDefault="00607235" w:rsidP="00607235">
      <w:pPr>
        <w:pStyle w:val="EndNoteBibliography"/>
        <w:spacing w:after="0"/>
        <w:ind w:left="720" w:hanging="720"/>
      </w:pPr>
      <w:r w:rsidRPr="00607235">
        <w:rPr>
          <w:b/>
        </w:rPr>
        <w:lastRenderedPageBreak/>
        <w:t>Shimono Y, Kudo G.</w:t>
      </w:r>
      <w:r w:rsidRPr="00607235">
        <w:t xml:space="preserve"> </w:t>
      </w:r>
      <w:r w:rsidRPr="00607235">
        <w:rPr>
          <w:b/>
        </w:rPr>
        <w:t>2005</w:t>
      </w:r>
      <w:r w:rsidRPr="00607235">
        <w:t xml:space="preserve">. Comparisons of germination traits of alpine plants between fellfield and snowbed habitats. </w:t>
      </w:r>
      <w:r w:rsidRPr="00607235">
        <w:rPr>
          <w:i/>
        </w:rPr>
        <w:t>Ecological Research,</w:t>
      </w:r>
      <w:r w:rsidRPr="00607235">
        <w:t xml:space="preserve"> </w:t>
      </w:r>
      <w:r w:rsidRPr="00607235">
        <w:rPr>
          <w:b/>
        </w:rPr>
        <w:t>20</w:t>
      </w:r>
      <w:r w:rsidRPr="00607235">
        <w:t>: 189-197.</w:t>
      </w:r>
    </w:p>
    <w:p w14:paraId="1D7F33B3" w14:textId="77777777" w:rsidR="00607235" w:rsidRPr="00607235" w:rsidRDefault="00607235" w:rsidP="00607235">
      <w:pPr>
        <w:pStyle w:val="EndNoteBibliography"/>
        <w:spacing w:after="0"/>
        <w:ind w:left="720" w:hanging="720"/>
      </w:pPr>
      <w:r w:rsidRPr="00607235">
        <w:rPr>
          <w:b/>
        </w:rPr>
        <w:t>Stokes P.</w:t>
      </w:r>
      <w:r w:rsidRPr="00607235">
        <w:t xml:space="preserve"> </w:t>
      </w:r>
      <w:r w:rsidRPr="00607235">
        <w:rPr>
          <w:b/>
        </w:rPr>
        <w:t>1953</w:t>
      </w:r>
      <w:r w:rsidRPr="00607235">
        <w:t xml:space="preserve">. A physiological study of embryo development in </w:t>
      </w:r>
      <w:r w:rsidRPr="00607235">
        <w:rPr>
          <w:i/>
        </w:rPr>
        <w:t>Heracleum sphondylium</w:t>
      </w:r>
      <w:r w:rsidRPr="00607235">
        <w:t xml:space="preserve"> L.: III. The effect of temperature on metabolism. </w:t>
      </w:r>
      <w:r w:rsidRPr="00607235">
        <w:rPr>
          <w:i/>
        </w:rPr>
        <w:t>Annals of Botany,</w:t>
      </w:r>
      <w:r w:rsidRPr="00607235">
        <w:t xml:space="preserve"> </w:t>
      </w:r>
      <w:r w:rsidRPr="00607235">
        <w:rPr>
          <w:b/>
        </w:rPr>
        <w:t>17</w:t>
      </w:r>
      <w:r w:rsidRPr="00607235">
        <w:t>: 157-174.</w:t>
      </w:r>
    </w:p>
    <w:p w14:paraId="7C52679D" w14:textId="77777777" w:rsidR="00607235" w:rsidRPr="00607235" w:rsidRDefault="00607235" w:rsidP="00607235">
      <w:pPr>
        <w:pStyle w:val="EndNoteBibliography"/>
        <w:spacing w:after="0"/>
        <w:ind w:left="720" w:hanging="720"/>
      </w:pPr>
      <w:r w:rsidRPr="00607235">
        <w:rPr>
          <w:b/>
        </w:rPr>
        <w:t>Tutin TG, Heywood VH, Burges NA, Moore DM, Valentine DH, Walters SM, Webb DA.</w:t>
      </w:r>
      <w:r w:rsidRPr="00607235">
        <w:t xml:space="preserve"> </w:t>
      </w:r>
      <w:r w:rsidRPr="00607235">
        <w:rPr>
          <w:b/>
        </w:rPr>
        <w:t>1968</w:t>
      </w:r>
      <w:r w:rsidRPr="00607235">
        <w:t xml:space="preserve">. </w:t>
      </w:r>
      <w:r w:rsidRPr="00607235">
        <w:rPr>
          <w:i/>
        </w:rPr>
        <w:t xml:space="preserve">Flora Europaea. Volume 2. Rosaceae to Umbelliferae. </w:t>
      </w:r>
      <w:r w:rsidRPr="00607235">
        <w:t>Cambridge: Cambridge University Press.</w:t>
      </w:r>
    </w:p>
    <w:p w14:paraId="2F22DFE9"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2007</w:t>
      </w:r>
      <w:r w:rsidRPr="00607235">
        <w:t xml:space="preserve">. Seed dormancy and germination of the european </w:t>
      </w:r>
      <w:r w:rsidRPr="00607235">
        <w:rPr>
          <w:i/>
        </w:rPr>
        <w:t>Chaerophyllum temulum</w:t>
      </w:r>
      <w:r w:rsidRPr="00607235">
        <w:t xml:space="preserve"> (Apiaceae), a member of a trans-atlantic genus. </w:t>
      </w:r>
      <w:r w:rsidRPr="00607235">
        <w:rPr>
          <w:i/>
        </w:rPr>
        <w:t>Annals of Botany,</w:t>
      </w:r>
      <w:r w:rsidRPr="00607235">
        <w:t xml:space="preserve"> </w:t>
      </w:r>
      <w:r w:rsidRPr="00607235">
        <w:rPr>
          <w:b/>
        </w:rPr>
        <w:t>100</w:t>
      </w:r>
      <w:r w:rsidRPr="00607235">
        <w:t>: 233-239.</w:t>
      </w:r>
    </w:p>
    <w:p w14:paraId="5D11D4DF"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2009a</w:t>
      </w:r>
      <w:r w:rsidRPr="00607235">
        <w:t xml:space="preserve">. Morphological and physiological dormancy in seeds of </w:t>
      </w:r>
      <w:r w:rsidRPr="00607235">
        <w:rPr>
          <w:i/>
        </w:rPr>
        <w:t>Aegopodium podagraria</w:t>
      </w:r>
      <w:r w:rsidRPr="00607235">
        <w:t xml:space="preserve"> (Apiaceae) broken successively during cold stratification. </w:t>
      </w:r>
      <w:r w:rsidRPr="00607235">
        <w:rPr>
          <w:i/>
        </w:rPr>
        <w:t>Seed Science Research,</w:t>
      </w:r>
      <w:r w:rsidRPr="00607235">
        <w:t xml:space="preserve"> </w:t>
      </w:r>
      <w:r w:rsidRPr="00607235">
        <w:rPr>
          <w:b/>
        </w:rPr>
        <w:t>19</w:t>
      </w:r>
      <w:r w:rsidRPr="00607235">
        <w:t>: 115-123.</w:t>
      </w:r>
    </w:p>
    <w:p w14:paraId="369C266A" w14:textId="77777777" w:rsidR="00607235" w:rsidRPr="00607235" w:rsidRDefault="00607235" w:rsidP="00607235">
      <w:pPr>
        <w:pStyle w:val="EndNoteBibliography"/>
        <w:spacing w:after="0"/>
        <w:ind w:left="720" w:hanging="720"/>
      </w:pPr>
      <w:r w:rsidRPr="00607235">
        <w:rPr>
          <w:b/>
        </w:rPr>
        <w:t>Vandelook F, Janssens SB, Probert RJ.</w:t>
      </w:r>
      <w:r w:rsidRPr="00607235">
        <w:t xml:space="preserve"> </w:t>
      </w:r>
      <w:r w:rsidRPr="00607235">
        <w:rPr>
          <w:b/>
        </w:rPr>
        <w:t>2012</w:t>
      </w:r>
      <w:r w:rsidRPr="00607235">
        <w:t xml:space="preserve">. Relative embryo length as an adaptation to habitat and life cycle in Apiaceae. </w:t>
      </w:r>
      <w:r w:rsidRPr="00607235">
        <w:rPr>
          <w:i/>
        </w:rPr>
        <w:t>New Phytologist,</w:t>
      </w:r>
      <w:r w:rsidRPr="00607235">
        <w:t xml:space="preserve"> </w:t>
      </w:r>
      <w:r w:rsidRPr="00607235">
        <w:rPr>
          <w:b/>
        </w:rPr>
        <w:t>195</w:t>
      </w:r>
      <w:r w:rsidRPr="00607235">
        <w:t>: 479-487.</w:t>
      </w:r>
    </w:p>
    <w:p w14:paraId="0EF10A92" w14:textId="77777777" w:rsidR="00607235" w:rsidRPr="00607235" w:rsidRDefault="00607235" w:rsidP="00607235">
      <w:pPr>
        <w:pStyle w:val="EndNoteBibliography"/>
        <w:spacing w:after="0"/>
        <w:ind w:left="720" w:hanging="720"/>
      </w:pPr>
      <w:r w:rsidRPr="00607235">
        <w:rPr>
          <w:b/>
        </w:rPr>
        <w:t>Vandelook F, Lenaerts J, Van Assche Jozef A.</w:t>
      </w:r>
      <w:r w:rsidRPr="00607235">
        <w:t xml:space="preserve"> </w:t>
      </w:r>
      <w:r w:rsidRPr="00607235">
        <w:rPr>
          <w:b/>
        </w:rPr>
        <w:t>2009b</w:t>
      </w:r>
      <w:r w:rsidRPr="00607235">
        <w:t xml:space="preserve">. The role of temperature in post-dispersal embryo growth and dormancy break in seeds of </w:t>
      </w:r>
      <w:r w:rsidRPr="00607235">
        <w:rPr>
          <w:i/>
        </w:rPr>
        <w:t>Aconitum lycoctonum</w:t>
      </w:r>
      <w:r w:rsidRPr="00607235">
        <w:t xml:space="preserve"> L. </w:t>
      </w:r>
      <w:r w:rsidRPr="00607235">
        <w:rPr>
          <w:i/>
        </w:rPr>
        <w:t>Flora - Morphology, Distribution, Functional Ecology of Plants,</w:t>
      </w:r>
      <w:r w:rsidRPr="00607235">
        <w:t xml:space="preserve"> </w:t>
      </w:r>
      <w:r w:rsidRPr="00607235">
        <w:rPr>
          <w:b/>
        </w:rPr>
        <w:t>204</w:t>
      </w:r>
      <w:r w:rsidRPr="00607235">
        <w:t>: 536-542.</w:t>
      </w:r>
    </w:p>
    <w:p w14:paraId="3B169D9D" w14:textId="77777777" w:rsidR="00607235" w:rsidRPr="00607235" w:rsidRDefault="00607235" w:rsidP="00607235">
      <w:pPr>
        <w:pStyle w:val="EndNoteBibliography"/>
        <w:spacing w:after="0"/>
        <w:ind w:left="720" w:hanging="720"/>
      </w:pPr>
      <w:r w:rsidRPr="00607235">
        <w:rPr>
          <w:b/>
        </w:rPr>
        <w:t>Vandelook F, Van Assche JA.</w:t>
      </w:r>
      <w:r w:rsidRPr="00607235">
        <w:t xml:space="preserve"> </w:t>
      </w:r>
      <w:r w:rsidRPr="00607235">
        <w:rPr>
          <w:b/>
        </w:rPr>
        <w:t>2008</w:t>
      </w:r>
      <w:r w:rsidRPr="00607235">
        <w:t xml:space="preserve">. Deep complex morphophysiological dormancy in </w:t>
      </w:r>
      <w:r w:rsidRPr="00607235">
        <w:rPr>
          <w:i/>
        </w:rPr>
        <w:t xml:space="preserve">Sanicula europaea </w:t>
      </w:r>
      <w:r w:rsidRPr="00607235">
        <w:t xml:space="preserve">(Apiaceae) fits a recurring pattern of dormancy types in genera with an Arcto-Tertiary distribution. </w:t>
      </w:r>
      <w:r w:rsidRPr="00607235">
        <w:rPr>
          <w:i/>
        </w:rPr>
        <w:t>Botany,</w:t>
      </w:r>
      <w:r w:rsidRPr="00607235">
        <w:t xml:space="preserve"> </w:t>
      </w:r>
      <w:r w:rsidRPr="00607235">
        <w:rPr>
          <w:b/>
        </w:rPr>
        <w:t>86</w:t>
      </w:r>
      <w:r w:rsidRPr="00607235">
        <w:t>: 1370-1377.</w:t>
      </w:r>
    </w:p>
    <w:p w14:paraId="16723202" w14:textId="77777777" w:rsidR="00607235" w:rsidRPr="00607235" w:rsidRDefault="00607235" w:rsidP="00607235">
      <w:pPr>
        <w:pStyle w:val="EndNoteBibliography"/>
        <w:spacing w:after="0"/>
        <w:ind w:left="720" w:hanging="720"/>
      </w:pPr>
      <w:r w:rsidRPr="00607235">
        <w:rPr>
          <w:b/>
        </w:rPr>
        <w:t>Violle C, Reich PB, Pacala SW, Enquist BJ, Kattge J.</w:t>
      </w:r>
      <w:r w:rsidRPr="00607235">
        <w:t xml:space="preserve"> </w:t>
      </w:r>
      <w:r w:rsidRPr="00607235">
        <w:rPr>
          <w:b/>
        </w:rPr>
        <w:t>2014</w:t>
      </w:r>
      <w:r w:rsidRPr="00607235">
        <w:t xml:space="preserve">. The emergence and promise of functional biogeography. </w:t>
      </w:r>
      <w:r w:rsidRPr="00607235">
        <w:rPr>
          <w:i/>
        </w:rPr>
        <w:t>Proceedings of the National Academy of Sciences,</w:t>
      </w:r>
      <w:r w:rsidRPr="00607235">
        <w:t xml:space="preserve"> </w:t>
      </w:r>
      <w:r w:rsidRPr="00607235">
        <w:rPr>
          <w:b/>
        </w:rPr>
        <w:t>111</w:t>
      </w:r>
      <w:r w:rsidRPr="00607235">
        <w:t>: 13690-13696.</w:t>
      </w:r>
    </w:p>
    <w:p w14:paraId="6D22810C" w14:textId="77777777" w:rsidR="00607235" w:rsidRPr="00607235" w:rsidRDefault="00607235" w:rsidP="00607235">
      <w:pPr>
        <w:pStyle w:val="EndNoteBibliography"/>
        <w:spacing w:after="0"/>
        <w:ind w:left="720" w:hanging="720"/>
      </w:pPr>
      <w:r w:rsidRPr="00607235">
        <w:rPr>
          <w:b/>
        </w:rPr>
        <w:t>Walck JL, Hidayati SN, Dixon KW, Thompson K, Poschlod P.</w:t>
      </w:r>
      <w:r w:rsidRPr="00607235">
        <w:t xml:space="preserve"> </w:t>
      </w:r>
      <w:r w:rsidRPr="00607235">
        <w:rPr>
          <w:b/>
        </w:rPr>
        <w:t>2011</w:t>
      </w:r>
      <w:r w:rsidRPr="00607235">
        <w:t xml:space="preserve">. Climate change and plant regeneration from seed. </w:t>
      </w:r>
      <w:r w:rsidRPr="00607235">
        <w:rPr>
          <w:i/>
        </w:rPr>
        <w:t>Global Change Biology,</w:t>
      </w:r>
      <w:r w:rsidRPr="00607235">
        <w:t xml:space="preserve"> </w:t>
      </w:r>
      <w:r w:rsidRPr="00607235">
        <w:rPr>
          <w:b/>
        </w:rPr>
        <w:t>17</w:t>
      </w:r>
      <w:r w:rsidRPr="00607235">
        <w:t>: 2145-2161.</w:t>
      </w:r>
    </w:p>
    <w:p w14:paraId="2536FC5A" w14:textId="77777777" w:rsidR="00607235" w:rsidRPr="00607235" w:rsidRDefault="00607235" w:rsidP="00607235">
      <w:pPr>
        <w:pStyle w:val="EndNoteBibliography"/>
        <w:spacing w:after="0"/>
        <w:ind w:left="720" w:hanging="720"/>
      </w:pPr>
      <w:r w:rsidRPr="00607235">
        <w:rPr>
          <w:b/>
        </w:rPr>
        <w:t>Walker M, Pérez M, Steinbrecher T, Gawthrop F, Pavlović I, Novák O, Tarkowská D, Strnad M, Marone F, Nakabayashi K, Leubner-Metzger G.</w:t>
      </w:r>
      <w:r w:rsidRPr="00607235">
        <w:t xml:space="preserve"> </w:t>
      </w:r>
      <w:r w:rsidRPr="00607235">
        <w:rPr>
          <w:b/>
        </w:rPr>
        <w:t>2021</w:t>
      </w:r>
      <w:r w:rsidRPr="00607235">
        <w:t xml:space="preserve">. Molecular mechanisms and hormonal regulation underpinning morphological dormancy: a case study using </w:t>
      </w:r>
      <w:r w:rsidRPr="00607235">
        <w:rPr>
          <w:i/>
        </w:rPr>
        <w:t>Apium graveolens</w:t>
      </w:r>
      <w:r w:rsidRPr="00607235">
        <w:t xml:space="preserve"> (Apiaceae). </w:t>
      </w:r>
      <w:r w:rsidRPr="00607235">
        <w:rPr>
          <w:i/>
        </w:rPr>
        <w:t>The Plant Journal,</w:t>
      </w:r>
      <w:r w:rsidRPr="00607235">
        <w:t xml:space="preserve"> </w:t>
      </w:r>
      <w:r w:rsidRPr="00607235">
        <w:rPr>
          <w:b/>
        </w:rPr>
        <w:t>108</w:t>
      </w:r>
      <w:r w:rsidRPr="00607235">
        <w:t>: 1020-1036.</w:t>
      </w:r>
    </w:p>
    <w:p w14:paraId="7ECC26C5" w14:textId="77777777" w:rsidR="00607235" w:rsidRPr="00607235" w:rsidRDefault="00607235" w:rsidP="00607235">
      <w:pPr>
        <w:pStyle w:val="EndNoteBibliography"/>
        <w:spacing w:after="0"/>
        <w:ind w:left="720" w:hanging="720"/>
      </w:pPr>
      <w:r w:rsidRPr="00607235">
        <w:rPr>
          <w:b/>
        </w:rPr>
        <w:t>Wang R, Bai Y, Low NH, Tanino K.</w:t>
      </w:r>
      <w:r w:rsidRPr="00607235">
        <w:t xml:space="preserve"> </w:t>
      </w:r>
      <w:r w:rsidRPr="00607235">
        <w:rPr>
          <w:b/>
        </w:rPr>
        <w:t>2006</w:t>
      </w:r>
      <w:r w:rsidRPr="00607235">
        <w:t>. Seed size variation in cold and freezing tolerance during seed germination of winterfat (</w:t>
      </w:r>
      <w:r w:rsidRPr="00607235">
        <w:rPr>
          <w:i/>
        </w:rPr>
        <w:t>Krascheninnikovia lanata</w:t>
      </w:r>
      <w:r w:rsidRPr="00607235">
        <w:t xml:space="preserve">) (Chenopodiaceae). </w:t>
      </w:r>
      <w:r w:rsidRPr="00607235">
        <w:rPr>
          <w:i/>
        </w:rPr>
        <w:t>Canadian Journal of Botany,</w:t>
      </w:r>
      <w:r w:rsidRPr="00607235">
        <w:t xml:space="preserve"> </w:t>
      </w:r>
      <w:r w:rsidRPr="00607235">
        <w:rPr>
          <w:b/>
        </w:rPr>
        <w:t>84</w:t>
      </w:r>
      <w:r w:rsidRPr="00607235">
        <w:t>: 49-59.</w:t>
      </w:r>
    </w:p>
    <w:p w14:paraId="6DAFB30A" w14:textId="77777777" w:rsidR="00607235" w:rsidRPr="00607235" w:rsidRDefault="00607235" w:rsidP="00607235">
      <w:pPr>
        <w:pStyle w:val="EndNoteBibliography"/>
        <w:ind w:left="720" w:hanging="720"/>
      </w:pPr>
      <w:r w:rsidRPr="00607235">
        <w:rPr>
          <w:b/>
        </w:rPr>
        <w:t>Wei Y, Bai Y, Henderson DC.</w:t>
      </w:r>
      <w:r w:rsidRPr="00607235">
        <w:t xml:space="preserve"> </w:t>
      </w:r>
      <w:r w:rsidRPr="00607235">
        <w:rPr>
          <w:b/>
        </w:rPr>
        <w:t>2009</w:t>
      </w:r>
      <w:r w:rsidRPr="00607235">
        <w:t xml:space="preserve">. Critical conditions for successful regeneration of an endangered annual plant, </w:t>
      </w:r>
      <w:r w:rsidRPr="00607235">
        <w:rPr>
          <w:i/>
        </w:rPr>
        <w:t>Cryptantha minima</w:t>
      </w:r>
      <w:r w:rsidRPr="00607235">
        <w:t xml:space="preserve">: A modeling approach. </w:t>
      </w:r>
      <w:r w:rsidRPr="00607235">
        <w:rPr>
          <w:i/>
        </w:rPr>
        <w:t>Journal of Arid Environments,</w:t>
      </w:r>
      <w:r w:rsidRPr="00607235">
        <w:t xml:space="preserve"> </w:t>
      </w:r>
      <w:r w:rsidRPr="00607235">
        <w:rPr>
          <w:b/>
        </w:rPr>
        <w:t>73</w:t>
      </w:r>
      <w:r w:rsidRPr="00607235">
        <w:t>: 872-875.</w:t>
      </w:r>
    </w:p>
    <w:p w14:paraId="65216D8C" w14:textId="6B2B0D72" w:rsidR="00D62346"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p w14:paraId="4B67FDD2" w14:textId="77777777" w:rsidR="008E0E58"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t>TABLES</w:t>
      </w:r>
      <w:bookmarkStart w:id="31" w:name="_Hlk164345177"/>
    </w:p>
    <w:p w14:paraId="6F8130B6" w14:textId="77777777" w:rsidR="008E0E58" w:rsidRPr="00B11701" w:rsidRDefault="008E0E58" w:rsidP="008E0E58">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32" w:name="_Hlk164345207"/>
      <w:bookmarkEnd w:id="31"/>
      <w:r>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103"/>
        <w:gridCol w:w="870"/>
        <w:gridCol w:w="1723"/>
        <w:gridCol w:w="1590"/>
        <w:gridCol w:w="1499"/>
        <w:gridCol w:w="1719"/>
      </w:tblGrid>
      <w:tr w:rsidR="008E0E58" w:rsidRPr="00ED723E" w14:paraId="2F72FE9A" w14:textId="77777777" w:rsidTr="007C0140">
        <w:trPr>
          <w:trHeight w:val="304"/>
        </w:trPr>
        <w:tc>
          <w:tcPr>
            <w:tcW w:w="646" w:type="pct"/>
            <w:tcBorders>
              <w:top w:val="single" w:sz="4" w:space="0" w:color="auto"/>
              <w:left w:val="nil"/>
              <w:bottom w:val="nil"/>
              <w:right w:val="nil"/>
            </w:tcBorders>
            <w:shd w:val="clear" w:color="auto" w:fill="auto"/>
            <w:noWrap/>
            <w:vAlign w:val="bottom"/>
            <w:hideMark/>
          </w:tcPr>
          <w:p w14:paraId="4A36A4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2D56D80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77AB7EE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0931553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449FEAD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601003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8E0E58" w:rsidRPr="00ED723E" w14:paraId="133E6ACB" w14:textId="77777777" w:rsidTr="007C0140">
        <w:trPr>
          <w:trHeight w:val="304"/>
        </w:trPr>
        <w:tc>
          <w:tcPr>
            <w:tcW w:w="646" w:type="pct"/>
            <w:tcBorders>
              <w:top w:val="nil"/>
              <w:left w:val="nil"/>
              <w:bottom w:val="nil"/>
              <w:right w:val="nil"/>
            </w:tcBorders>
            <w:shd w:val="clear" w:color="auto" w:fill="auto"/>
            <w:noWrap/>
            <w:vAlign w:val="bottom"/>
            <w:hideMark/>
          </w:tcPr>
          <w:p w14:paraId="699E16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70D749F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0E3EB33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166E67A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248B324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0B13D77C"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8E0E58" w:rsidRPr="00ED723E" w14:paraId="58B536F0" w14:textId="77777777" w:rsidTr="007C0140">
        <w:trPr>
          <w:trHeight w:val="304"/>
        </w:trPr>
        <w:tc>
          <w:tcPr>
            <w:tcW w:w="646" w:type="pct"/>
            <w:tcBorders>
              <w:top w:val="nil"/>
              <w:left w:val="nil"/>
              <w:bottom w:val="nil"/>
              <w:right w:val="nil"/>
            </w:tcBorders>
            <w:shd w:val="clear" w:color="auto" w:fill="auto"/>
            <w:noWrap/>
            <w:vAlign w:val="bottom"/>
            <w:hideMark/>
          </w:tcPr>
          <w:p w14:paraId="5C93B0C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28F2BE7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038240E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370013E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1907D9F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5D426F50"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8E0E58" w:rsidRPr="00ED723E" w14:paraId="067B0F62" w14:textId="77777777" w:rsidTr="007C0140">
        <w:trPr>
          <w:trHeight w:val="304"/>
        </w:trPr>
        <w:tc>
          <w:tcPr>
            <w:tcW w:w="646" w:type="pct"/>
            <w:tcBorders>
              <w:top w:val="nil"/>
              <w:left w:val="nil"/>
              <w:bottom w:val="nil"/>
              <w:right w:val="nil"/>
            </w:tcBorders>
            <w:shd w:val="clear" w:color="auto" w:fill="auto"/>
            <w:noWrap/>
            <w:vAlign w:val="bottom"/>
            <w:hideMark/>
          </w:tcPr>
          <w:p w14:paraId="3B097E1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lastRenderedPageBreak/>
              <w:t>FLE</w:t>
            </w:r>
          </w:p>
        </w:tc>
        <w:tc>
          <w:tcPr>
            <w:tcW w:w="502" w:type="pct"/>
            <w:tcBorders>
              <w:top w:val="nil"/>
              <w:left w:val="nil"/>
              <w:bottom w:val="nil"/>
              <w:right w:val="nil"/>
            </w:tcBorders>
            <w:shd w:val="clear" w:color="auto" w:fill="auto"/>
            <w:noWrap/>
            <w:vAlign w:val="bottom"/>
            <w:hideMark/>
          </w:tcPr>
          <w:p w14:paraId="7636F73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35B7086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49C9D7A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F629D5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653A3E76"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8E0E58" w:rsidRPr="00ED723E" w14:paraId="569F518F" w14:textId="77777777" w:rsidTr="007C0140">
        <w:trPr>
          <w:trHeight w:val="304"/>
        </w:trPr>
        <w:tc>
          <w:tcPr>
            <w:tcW w:w="646" w:type="pct"/>
            <w:tcBorders>
              <w:top w:val="nil"/>
              <w:left w:val="nil"/>
              <w:bottom w:val="nil"/>
              <w:right w:val="nil"/>
            </w:tcBorders>
            <w:shd w:val="clear" w:color="auto" w:fill="auto"/>
            <w:noWrap/>
            <w:vAlign w:val="bottom"/>
            <w:hideMark/>
          </w:tcPr>
          <w:p w14:paraId="3A09E64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28D37301"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2EFBEF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527DB5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3BB3D8BB"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7D8E494F"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8E0E58" w:rsidRPr="00ED723E" w14:paraId="198368FF" w14:textId="77777777" w:rsidTr="007C0140">
        <w:trPr>
          <w:trHeight w:val="304"/>
        </w:trPr>
        <w:tc>
          <w:tcPr>
            <w:tcW w:w="646" w:type="pct"/>
            <w:tcBorders>
              <w:top w:val="nil"/>
              <w:left w:val="nil"/>
              <w:bottom w:val="nil"/>
              <w:right w:val="nil"/>
            </w:tcBorders>
            <w:shd w:val="clear" w:color="auto" w:fill="auto"/>
            <w:noWrap/>
            <w:vAlign w:val="bottom"/>
            <w:hideMark/>
          </w:tcPr>
          <w:p w14:paraId="3908D08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22340B3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419EAD0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7F607E9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33E4742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5E485F7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8E0E58" w:rsidRPr="00ED723E" w14:paraId="4508F784" w14:textId="77777777" w:rsidTr="007C0140">
        <w:trPr>
          <w:trHeight w:val="304"/>
        </w:trPr>
        <w:tc>
          <w:tcPr>
            <w:tcW w:w="646" w:type="pct"/>
            <w:tcBorders>
              <w:top w:val="nil"/>
              <w:left w:val="nil"/>
              <w:bottom w:val="nil"/>
              <w:right w:val="nil"/>
            </w:tcBorders>
            <w:shd w:val="clear" w:color="auto" w:fill="auto"/>
            <w:noWrap/>
            <w:vAlign w:val="bottom"/>
            <w:hideMark/>
          </w:tcPr>
          <w:p w14:paraId="615FAF6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2ED958DD"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32EA9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335E16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3BA01A1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0815BD3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8E0E58" w:rsidRPr="00ED723E" w14:paraId="537486E7" w14:textId="77777777" w:rsidTr="007C0140">
        <w:trPr>
          <w:trHeight w:val="304"/>
        </w:trPr>
        <w:tc>
          <w:tcPr>
            <w:tcW w:w="646" w:type="pct"/>
            <w:tcBorders>
              <w:top w:val="nil"/>
              <w:left w:val="nil"/>
              <w:bottom w:val="nil"/>
              <w:right w:val="nil"/>
            </w:tcBorders>
            <w:shd w:val="clear" w:color="auto" w:fill="auto"/>
            <w:noWrap/>
            <w:vAlign w:val="bottom"/>
            <w:hideMark/>
          </w:tcPr>
          <w:p w14:paraId="040C6B8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6B86EFF0"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32AFC3B9"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F45BA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086D38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612B414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8E0E58" w:rsidRPr="00ED723E" w14:paraId="79296C93" w14:textId="77777777" w:rsidTr="007C0140">
        <w:trPr>
          <w:trHeight w:val="304"/>
        </w:trPr>
        <w:tc>
          <w:tcPr>
            <w:tcW w:w="646" w:type="pct"/>
            <w:tcBorders>
              <w:top w:val="nil"/>
              <w:left w:val="nil"/>
              <w:bottom w:val="nil"/>
              <w:right w:val="nil"/>
            </w:tcBorders>
            <w:shd w:val="clear" w:color="auto" w:fill="auto"/>
            <w:noWrap/>
            <w:vAlign w:val="bottom"/>
            <w:hideMark/>
          </w:tcPr>
          <w:p w14:paraId="38682FA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0FF8C41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558705C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37F4E32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8BB3C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5217E14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8E0E58" w:rsidRPr="00ED723E" w14:paraId="49B40891" w14:textId="77777777" w:rsidTr="007C0140">
        <w:trPr>
          <w:trHeight w:val="304"/>
        </w:trPr>
        <w:tc>
          <w:tcPr>
            <w:tcW w:w="646" w:type="pct"/>
            <w:tcBorders>
              <w:top w:val="nil"/>
              <w:left w:val="nil"/>
              <w:bottom w:val="single" w:sz="4" w:space="0" w:color="auto"/>
              <w:right w:val="nil"/>
            </w:tcBorders>
            <w:shd w:val="clear" w:color="auto" w:fill="auto"/>
            <w:noWrap/>
            <w:vAlign w:val="bottom"/>
            <w:hideMark/>
          </w:tcPr>
          <w:p w14:paraId="45374E2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75BEB0B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2F8F632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2ADBD25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4E223C03"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12650D1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1AB97B05" w14:textId="77777777" w:rsidR="008E0E58" w:rsidRDefault="008E0E58" w:rsidP="008E0E58">
      <w:pPr>
        <w:spacing w:before="120" w:after="120" w:line="360" w:lineRule="auto"/>
        <w:rPr>
          <w:rFonts w:ascii="Aptos" w:hAnsi="Aptos" w:cs="Times New Roman"/>
          <w:b/>
          <w:color w:val="000000" w:themeColor="text1"/>
          <w:sz w:val="24"/>
          <w:szCs w:val="24"/>
        </w:rPr>
      </w:pPr>
    </w:p>
    <w:p w14:paraId="58B12836" w14:textId="77777777" w:rsidR="008E0E58" w:rsidRDefault="008E0E58" w:rsidP="008E0E58">
      <w:pPr>
        <w:spacing w:before="120" w:after="120" w:line="360" w:lineRule="auto"/>
        <w:rPr>
          <w:rFonts w:ascii="Aptos" w:hAnsi="Aptos" w:cs="Times New Roman"/>
          <w:b/>
          <w:color w:val="000000" w:themeColor="text1"/>
          <w:sz w:val="24"/>
          <w:szCs w:val="24"/>
        </w:rPr>
      </w:pPr>
    </w:p>
    <w:p w14:paraId="1F607EB4" w14:textId="7AABF8DB" w:rsidR="008E0E58" w:rsidRPr="009F1E7B" w:rsidRDefault="008E0E58" w:rsidP="008E0E58">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Pr>
          <w:rFonts w:ascii="Aptos" w:hAnsi="Aptos" w:cs="Times New Roman"/>
          <w:i/>
          <w:color w:val="000000" w:themeColor="text1"/>
          <w:sz w:val="24"/>
          <w:szCs w:val="24"/>
        </w:rPr>
        <w:t xml:space="preserve"> </w:t>
      </w:r>
      <w:r>
        <w:rPr>
          <w:rFonts w:ascii="Aptos" w:eastAsia="Times New Roman" w:hAnsi="Aptos" w:cs="Times New Roman"/>
          <w:noProof/>
          <w:kern w:val="3"/>
          <w:sz w:val="24"/>
          <w:szCs w:val="24"/>
          <w:lang w:eastAsia="en-GB" w:bidi="fa-IR"/>
        </w:rPr>
        <w:t>I</w:t>
      </w:r>
      <w:r w:rsidRPr="00EA392C">
        <w:rPr>
          <w:rFonts w:ascii="Aptos" w:eastAsia="Times New Roman" w:hAnsi="Aptos" w:cs="Times New Roman"/>
          <w:noProof/>
          <w:kern w:val="3"/>
          <w:sz w:val="24"/>
          <w:szCs w:val="24"/>
          <w:lang w:eastAsia="en-GB" w:bidi="fa-IR"/>
        </w:rPr>
        <w:t>nitial E:E , seed dry mass</w:t>
      </w:r>
      <w:r>
        <w:rPr>
          <w:rFonts w:ascii="Aptos" w:eastAsia="Times New Roman" w:hAnsi="Aptos" w:cs="Times New Roman"/>
          <w:noProof/>
          <w:kern w:val="3"/>
          <w:sz w:val="24"/>
          <w:szCs w:val="24"/>
          <w:lang w:eastAsia="en-GB" w:bidi="fa-IR"/>
        </w:rPr>
        <w:t xml:space="preserve"> </w:t>
      </w:r>
      <w:r w:rsidRPr="00EA392C">
        <w:rPr>
          <w:rFonts w:ascii="Aptos" w:eastAsia="Times New Roman" w:hAnsi="Aptos" w:cs="Times New Roman"/>
          <w:noProof/>
          <w:kern w:val="3"/>
          <w:sz w:val="24"/>
          <w:szCs w:val="24"/>
          <w:lang w:eastAsia="en-GB" w:bidi="fa-IR"/>
        </w:rPr>
        <w:t xml:space="preserve">and </w:t>
      </w:r>
      <w:r w:rsidRPr="00B11701">
        <w:rPr>
          <w:rFonts w:ascii="Aptos" w:hAnsi="Aptos" w:cs="Times New Roman"/>
          <w:color w:val="000000" w:themeColor="text1"/>
          <w:sz w:val="24"/>
          <w:szCs w:val="24"/>
          <w:lang w:val="en-US"/>
        </w:rPr>
        <w:t>cardinal temperatures averaged between deciles (</w:t>
      </w:r>
      <w:r>
        <w:rPr>
          <w:rFonts w:ascii="Aptos" w:hAnsi="Aptos" w:cs="Times New Roman"/>
          <w:color w:val="000000" w:themeColor="text1"/>
          <w:sz w:val="24"/>
          <w:szCs w:val="24"/>
          <w:lang w:val="en-US"/>
        </w:rPr>
        <w:t xml:space="preserve">all as </w:t>
      </w:r>
      <w:r w:rsidR="00FF77C0">
        <w:rPr>
          <w:rFonts w:ascii="Aptos" w:hAnsi="Aptos" w:cs="Times New Roman"/>
          <w:color w:val="000000" w:themeColor="text1"/>
          <w:sz w:val="24"/>
          <w:szCs w:val="24"/>
          <w:lang w:val="en-US"/>
        </w:rPr>
        <w:t>mean</w:t>
      </w:r>
      <w:r>
        <w:rPr>
          <w:rFonts w:ascii="Aptos" w:hAnsi="Aptos" w:cs="Times New Roman"/>
          <w:color w:val="000000" w:themeColor="text1"/>
          <w:sz w:val="24"/>
          <w:szCs w:val="24"/>
          <w:lang w:val="en-US"/>
        </w:rPr>
        <w:t xml:space="preserve"> </w:t>
      </w:r>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r w:rsidRPr="00B11701">
        <w:rPr>
          <w:rFonts w:ascii="Aptos" w:hAnsi="Aptos" w:cs="Times New Roman"/>
          <w:color w:val="000000" w:themeColor="text1"/>
          <w:sz w:val="24"/>
          <w:szCs w:val="24"/>
          <w:lang w:val="en-US"/>
        </w:rPr>
        <w:t xml:space="preserve">. To have a symmetric result around the middle value, </w:t>
      </w:r>
      <w:r>
        <w:rPr>
          <w:rFonts w:ascii="Aptos" w:hAnsi="Aptos" w:cs="Times New Roman"/>
          <w:color w:val="000000" w:themeColor="text1"/>
          <w:sz w:val="24"/>
          <w:szCs w:val="24"/>
          <w:lang w:val="en-US"/>
        </w:rPr>
        <w:t xml:space="preserve">when </w:t>
      </w:r>
      <w:r w:rsidRPr="00B11701">
        <w:rPr>
          <w:rFonts w:ascii="Aptos" w:hAnsi="Aptos" w:cs="Times New Roman"/>
          <w:color w:val="000000" w:themeColor="text1"/>
          <w:sz w:val="24"/>
          <w:szCs w:val="24"/>
          <w:lang w:val="en-US"/>
        </w:rPr>
        <w:t xml:space="preserve">the lower deciles were excluded </w:t>
      </w:r>
      <w:r>
        <w:rPr>
          <w:rFonts w:ascii="Aptos" w:hAnsi="Aptos" w:cs="Times New Roman"/>
          <w:color w:val="000000" w:themeColor="text1"/>
          <w:sz w:val="24"/>
          <w:szCs w:val="24"/>
          <w:lang w:val="en-US"/>
        </w:rPr>
        <w:t xml:space="preserve">for being </w:t>
      </w:r>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213"/>
        <w:gridCol w:w="1213"/>
        <w:gridCol w:w="1213"/>
        <w:gridCol w:w="1213"/>
        <w:gridCol w:w="1218"/>
        <w:gridCol w:w="1216"/>
        <w:gridCol w:w="1218"/>
      </w:tblGrid>
      <w:tr w:rsidR="008E0E58" w:rsidRPr="00ED723E" w14:paraId="1E45B4DB" w14:textId="77777777" w:rsidTr="007C0140">
        <w:trPr>
          <w:trHeight w:val="20"/>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3E9861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40CB3F1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p>
        </w:tc>
        <w:tc>
          <w:tcPr>
            <w:tcW w:w="713" w:type="pct"/>
            <w:tcBorders>
              <w:top w:val="single" w:sz="4" w:space="0" w:color="000000"/>
              <w:left w:val="nil"/>
              <w:bottom w:val="single" w:sz="4" w:space="0" w:color="000000"/>
              <w:right w:val="nil"/>
            </w:tcBorders>
            <w:vAlign w:val="center"/>
          </w:tcPr>
          <w:p w14:paraId="503FF114" w14:textId="77777777" w:rsidR="008E0E58" w:rsidRPr="00ED723E" w:rsidRDefault="008E0E58" w:rsidP="007C0140">
            <w:pPr>
              <w:spacing w:after="0" w:line="24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r>
              <w:rPr>
                <w:rFonts w:ascii="Aptos" w:eastAsia="Times New Roman" w:hAnsi="Aptos" w:cs="Times New Roman"/>
                <w:color w:val="000000"/>
                <w:lang w:eastAsia="it-IT"/>
              </w:rPr>
              <w:t xml:space="preserve"> </w:t>
            </w:r>
            <w:r w:rsidRPr="00ED723E">
              <w:rPr>
                <w:rFonts w:ascii="Aptos" w:eastAsia="Times New Roman" w:hAnsi="Aptos" w:cs="Times New Roman"/>
                <w:color w:val="000000"/>
                <w:lang w:eastAsia="it-IT"/>
              </w:rPr>
              <w:t xml:space="preserve">weight (mg) </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0106E0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15A9DC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1C637F7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01E87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E0E58" w:rsidRPr="00ED723E" w14:paraId="25712E4B" w14:textId="77777777" w:rsidTr="007C0140">
        <w:trPr>
          <w:trHeight w:val="20"/>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338041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470181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FC87C8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95EC9D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4724C2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5FDFF7C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E30E9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0BE447DF"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209B842"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49EE7A9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5CE2D3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DA6BA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A612F60"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0D634E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5D372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195D60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FA5FFBE"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E50EB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716E02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4647F4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E73156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600968C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406BD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C051162"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C40855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72490AE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773398F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17FB77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BADF6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BCB9F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DBAA2D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4E14BEB9"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9788DD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70E5E4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3E8807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3A245F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3639DD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1FAA9A3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EEB25C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A8D6A7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CE5960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5EBA383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290B07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73210B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6B86EB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2C7D00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296B43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9BB95BC"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E3A3D0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3B453C9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A326C6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B74CB4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A787A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480B431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318CE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0D6D6047"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C6C1D6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6AB08C3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11FF58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BF59CE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891F94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4315EA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D4B69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53700E9B" w14:textId="77777777" w:rsidTr="007C0140">
        <w:trPr>
          <w:trHeight w:val="20"/>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81337B8"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44D62F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37DA5E6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64192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E263D3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2C085D5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7F0FEE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32"/>
    </w:tbl>
    <w:p w14:paraId="0CED219C" w14:textId="77777777" w:rsidR="008E0E58" w:rsidRDefault="008E0E58" w:rsidP="008E0E58">
      <w:pPr>
        <w:spacing w:before="120" w:after="120" w:line="360" w:lineRule="auto"/>
        <w:jc w:val="both"/>
        <w:rPr>
          <w:rFonts w:ascii="Aptos" w:hAnsi="Aptos" w:cs="Times New Roman"/>
          <w:b/>
          <w:i/>
          <w:color w:val="000000" w:themeColor="text1"/>
          <w:sz w:val="24"/>
          <w:szCs w:val="24"/>
        </w:rPr>
      </w:pPr>
    </w:p>
    <w:p w14:paraId="002F1439" w14:textId="77777777" w:rsidR="008E0E58" w:rsidRDefault="008E0E58" w:rsidP="008E0E58">
      <w:pPr>
        <w:rPr>
          <w:rFonts w:ascii="Aptos" w:hAnsi="Aptos" w:cs="Times New Roman"/>
          <w:b/>
          <w:sz w:val="24"/>
          <w:szCs w:val="24"/>
        </w:rPr>
      </w:pPr>
      <w:r>
        <w:rPr>
          <w:rFonts w:ascii="Aptos" w:hAnsi="Aptos" w:cs="Times New Roman"/>
          <w:b/>
          <w:sz w:val="24"/>
          <w:szCs w:val="24"/>
        </w:rPr>
        <w:br w:type="page"/>
      </w:r>
    </w:p>
    <w:p w14:paraId="29278B2D" w14:textId="77777777" w:rsidR="008E0E58" w:rsidRPr="009208FC"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D13073A" w14:textId="50F309A0" w:rsidR="008E0E58" w:rsidRPr="009208FC" w:rsidRDefault="008E0E58" w:rsidP="008E0E58">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r>
        <w:rPr>
          <w:rFonts w:ascii="Aptos" w:eastAsia="Times New Roman" w:hAnsi="Aptos" w:cs="Times New Roman"/>
          <w:sz w:val="24"/>
          <w:szCs w:val="24"/>
          <w:lang w:eastAsia="en-GB"/>
        </w:rPr>
        <w:t xml:space="preserve">seed </w:t>
      </w:r>
      <w:r w:rsidRPr="00B11701">
        <w:rPr>
          <w:rFonts w:ascii="Aptos" w:eastAsia="Times New Roman" w:hAnsi="Aptos" w:cs="Times New Roman"/>
          <w:sz w:val="24"/>
          <w:szCs w:val="24"/>
          <w:lang w:eastAsia="en-GB"/>
        </w:rPr>
        <w:t xml:space="preserve">populations 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represents the </w:t>
      </w:r>
      <w:r w:rsidR="00FF77C0">
        <w:rPr>
          <w:rFonts w:ascii="Aptos" w:eastAsia="Times New Roman" w:hAnsi="Aptos" w:cs="Times New Roman"/>
          <w:sz w:val="24"/>
          <w:szCs w:val="24"/>
          <w:lang w:eastAsia="en-GB"/>
        </w:rPr>
        <w:t>mean</w:t>
      </w:r>
      <w:r w:rsidRPr="00B11701">
        <w:rPr>
          <w:rFonts w:ascii="Aptos" w:eastAsia="Times New Roman" w:hAnsi="Aptos" w:cs="Times New Roman"/>
          <w:sz w:val="24"/>
          <w:szCs w:val="24"/>
          <w:lang w:eastAsia="en-GB"/>
        </w:rPr>
        <w:t xml:space="preserve"> of ten replicate</w:t>
      </w:r>
      <w:r>
        <w:rPr>
          <w:rFonts w:ascii="Aptos" w:eastAsia="Times New Roman" w:hAnsi="Aptos" w:cs="Times New Roman"/>
          <w:sz w:val="24"/>
          <w:szCs w:val="24"/>
          <w:lang w:eastAsia="en-GB"/>
        </w:rPr>
        <w:t>s</w:t>
      </w:r>
      <w:r w:rsidRPr="00B11701">
        <w:rPr>
          <w:rFonts w:ascii="Aptos" w:eastAsia="Times New Roman" w:hAnsi="Aptos" w:cs="Times New Roman"/>
          <w:sz w:val="24"/>
          <w:szCs w:val="24"/>
          <w:lang w:eastAsia="en-GB"/>
        </w:rPr>
        <w:t xml:space="preserve"> (± SE).</w:t>
      </w:r>
    </w:p>
    <w:p w14:paraId="0E09280C" w14:textId="634FA245" w:rsidR="008E0E58" w:rsidRPr="009208FC" w:rsidRDefault="008E0E58" w:rsidP="008E0E58">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Each data point represents the </w:t>
      </w:r>
      <w:r w:rsidR="00FF77C0">
        <w:rPr>
          <w:rFonts w:ascii="Aptos" w:hAnsi="Aptos" w:cs="Times New Roman"/>
          <w:color w:val="000000" w:themeColor="text1"/>
          <w:sz w:val="24"/>
          <w:szCs w:val="24"/>
        </w:rPr>
        <w:t>mean</w:t>
      </w:r>
      <w:r w:rsidRPr="00B11701">
        <w:rPr>
          <w:rFonts w:ascii="Aptos" w:hAnsi="Aptos" w:cs="Times New Roman"/>
          <w:color w:val="000000" w:themeColor="text1"/>
          <w:sz w:val="24"/>
          <w:szCs w:val="24"/>
        </w:rPr>
        <w:t xml:space="preserve"> E:E ratio f</w:t>
      </w:r>
      <w:r>
        <w:rPr>
          <w:rFonts w:ascii="Aptos" w:hAnsi="Aptos" w:cs="Times New Roman"/>
          <w:color w:val="000000" w:themeColor="text1"/>
          <w:sz w:val="24"/>
          <w:szCs w:val="24"/>
        </w:rPr>
        <w:t>or</w:t>
      </w:r>
      <w:r w:rsidRPr="00B11701">
        <w:rPr>
          <w:rFonts w:ascii="Aptos" w:hAnsi="Aptos" w:cs="Times New Roman"/>
          <w:color w:val="000000" w:themeColor="text1"/>
          <w:sz w:val="24"/>
          <w:szCs w:val="24"/>
        </w:rPr>
        <w:t xml:space="preserve"> 20 seeds</w:t>
      </w:r>
      <w:r>
        <w:rPr>
          <w:rFonts w:ascii="Aptos" w:hAnsi="Aptos" w:cs="Times New Roman"/>
          <w:color w:val="000000" w:themeColor="text1"/>
          <w:sz w:val="24"/>
          <w:szCs w:val="24"/>
        </w:rPr>
        <w:t xml:space="preserve"> of three representative populations: CHO for the southern edge of the distribution range, WAK for the middle and BER for the northern</w:t>
      </w:r>
      <w:r w:rsidRPr="00B11701">
        <w:rPr>
          <w:rFonts w:ascii="Aptos" w:hAnsi="Aptos" w:cs="Times New Roman"/>
          <w:color w:val="000000" w:themeColor="text1"/>
          <w:sz w:val="24"/>
          <w:szCs w:val="24"/>
        </w:rPr>
        <w:t xml:space="preserve">; soil temperature is also shown. </w:t>
      </w:r>
      <w:r>
        <w:rPr>
          <w:rFonts w:ascii="Aptos" w:hAnsi="Aptos" w:cs="Times New Roman"/>
          <w:color w:val="000000" w:themeColor="text1"/>
          <w:sz w:val="24"/>
          <w:szCs w:val="24"/>
        </w:rPr>
        <w:t>The burial experiment was performed in England (on the collection site of the WAK population) and in Norway (on the collection site of BER population).</w:t>
      </w:r>
      <w:r w:rsidRPr="00B11701">
        <w:rPr>
          <w:rFonts w:ascii="Aptos" w:hAnsi="Aptos" w:cs="Times New Roman"/>
          <w:color w:val="000000" w:themeColor="text1"/>
          <w:sz w:val="24"/>
          <w:szCs w:val="24"/>
        </w:rPr>
        <w:t>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r>
        <w:rPr>
          <w:rFonts w:ascii="Aptos" w:hAnsi="Aptos" w:cs="Times New Roman"/>
          <w:color w:val="000000" w:themeColor="text1"/>
          <w:sz w:val="24"/>
          <w:szCs w:val="24"/>
        </w:rPr>
        <w:t xml:space="preserve"> </w:t>
      </w:r>
      <w:r w:rsidRPr="00B11701">
        <w:rPr>
          <w:rFonts w:ascii="Aptos" w:hAnsi="Aptos" w:cs="Times New Roman"/>
          <w:color w:val="000000" w:themeColor="text1"/>
          <w:sz w:val="24"/>
          <w:szCs w:val="24"/>
        </w:rPr>
        <w:t>. For each site, the experiment finished when all population</w:t>
      </w:r>
      <w:ins w:id="33" w:author="EDUARDO FERNANDEZ PASCUAL" w:date="2024-11-06T14:29:00Z" w16du:dateUtc="2024-11-06T13:29:00Z">
        <w:r w:rsidR="00875101">
          <w:rPr>
            <w:rFonts w:ascii="Aptos" w:hAnsi="Aptos" w:cs="Times New Roman"/>
            <w:color w:val="000000" w:themeColor="text1"/>
            <w:sz w:val="24"/>
            <w:szCs w:val="24"/>
          </w:rPr>
          <w:t>s</w:t>
        </w:r>
      </w:ins>
      <w:r w:rsidRPr="00B11701">
        <w:rPr>
          <w:rFonts w:ascii="Aptos" w:hAnsi="Aptos" w:cs="Times New Roman"/>
          <w:color w:val="000000" w:themeColor="text1"/>
          <w:sz w:val="24"/>
          <w:szCs w:val="24"/>
        </w:rPr>
        <w:t xml:space="preserve"> reached 100% radicle emergence (corresponding to E:E =1).</w:t>
      </w:r>
    </w:p>
    <w:p w14:paraId="1051FE19" w14:textId="77777777" w:rsidR="008E0E58" w:rsidRPr="009208FC" w:rsidRDefault="008E0E58" w:rsidP="008E0E58">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(grey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r>
        <w:rPr>
          <w:rFonts w:ascii="Aptos" w:hAnsi="Aptos" w:cs="Times New Roman"/>
          <w:color w:val="000000" w:themeColor="text1"/>
          <w:sz w:val="24"/>
          <w:szCs w:val="24"/>
        </w:rPr>
        <w:t xml:space="preserve">orange </w:t>
      </w:r>
      <w:r w:rsidRPr="00B11701">
        <w:rPr>
          <w:rFonts w:ascii="Aptos" w:hAnsi="Aptos" w:cs="Times New Roman"/>
          <w:color w:val="000000" w:themeColor="text1"/>
          <w:sz w:val="24"/>
          <w:szCs w:val="24"/>
        </w:rPr>
        <w:t>line) obtained from the model.</w:t>
      </w:r>
    </w:p>
    <w:p w14:paraId="348DBF3A" w14:textId="77777777" w:rsidR="008E0E58" w:rsidRPr="009208FC" w:rsidRDefault="008E0E58" w:rsidP="008E0E58">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Pr>
          <w:rFonts w:ascii="Aptos" w:hAnsi="Aptos" w:cs="Times New Roman"/>
          <w:color w:val="000000" w:themeColor="text1"/>
          <w:sz w:val="24"/>
          <w:szCs w:val="24"/>
        </w:rPr>
        <w:t xml:space="preserve">the latitudinal distribution of </w:t>
      </w:r>
      <w:r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6FE7B263" w14:textId="47742D50" w:rsidR="008E0E58" w:rsidRPr="00B11701" w:rsidRDefault="008E0E58" w:rsidP="00710480">
      <w:pPr>
        <w:pStyle w:val="Standard"/>
        <w:spacing w:before="120" w:after="120" w:line="360" w:lineRule="auto"/>
        <w:jc w:val="both"/>
        <w:rPr>
          <w:rFonts w:ascii="Aptos" w:hAnsi="Aptos" w:cs="Times New Roman"/>
          <w:sz w:val="24"/>
          <w:szCs w:val="24"/>
        </w:rPr>
      </w:pPr>
    </w:p>
    <w:sectPr w:rsidR="008E0E58" w:rsidRPr="00B11701" w:rsidSect="000C03EB">
      <w:footerReference w:type="default" r:id="rId9"/>
      <w:pgSz w:w="11906" w:h="16838"/>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E4FA2" w14:textId="77777777" w:rsidR="00882FC6" w:rsidRDefault="00882FC6" w:rsidP="005F32DC">
      <w:pPr>
        <w:spacing w:after="0" w:line="240" w:lineRule="auto"/>
      </w:pPr>
      <w:r>
        <w:separator/>
      </w:r>
    </w:p>
  </w:endnote>
  <w:endnote w:type="continuationSeparator" w:id="0">
    <w:p w14:paraId="33DCD98F" w14:textId="77777777" w:rsidR="00882FC6" w:rsidRDefault="00882FC6"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Content>
      <w:p w14:paraId="7A9A565C" w14:textId="1CB56318" w:rsidR="007C0140" w:rsidRDefault="007C0140">
        <w:pPr>
          <w:pStyle w:val="Piedepgina"/>
          <w:jc w:val="center"/>
        </w:pPr>
        <w:r>
          <w:fldChar w:fldCharType="begin"/>
        </w:r>
        <w:r>
          <w:instrText>PAGE   \* MERGEFORMAT</w:instrText>
        </w:r>
        <w:r>
          <w:fldChar w:fldCharType="separate"/>
        </w:r>
        <w:r w:rsidR="00BE40E9" w:rsidRPr="00BE40E9">
          <w:rPr>
            <w:noProof/>
            <w:lang w:val="es-ES"/>
          </w:rPr>
          <w:t>1</w:t>
        </w:r>
        <w:r>
          <w:fldChar w:fldCharType="end"/>
        </w:r>
      </w:p>
    </w:sdtContent>
  </w:sdt>
  <w:p w14:paraId="13C81134" w14:textId="77777777" w:rsidR="007C0140" w:rsidRDefault="007C0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B1040" w14:textId="77777777" w:rsidR="00882FC6" w:rsidRDefault="00882FC6" w:rsidP="005F32DC">
      <w:pPr>
        <w:spacing w:after="0" w:line="240" w:lineRule="auto"/>
      </w:pPr>
      <w:r>
        <w:separator/>
      </w:r>
    </w:p>
  </w:footnote>
  <w:footnote w:type="continuationSeparator" w:id="0">
    <w:p w14:paraId="78A93A0F" w14:textId="77777777" w:rsidR="00882FC6" w:rsidRDefault="00882FC6"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AC53D3"/>
    <w:multiLevelType w:val="hybridMultilevel"/>
    <w:tmpl w:val="3A08C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85278"/>
    <w:multiLevelType w:val="hybridMultilevel"/>
    <w:tmpl w:val="A778144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75416922">
    <w:abstractNumId w:val="3"/>
  </w:num>
  <w:num w:numId="2" w16cid:durableId="1262911392">
    <w:abstractNumId w:val="5"/>
  </w:num>
  <w:num w:numId="3" w16cid:durableId="1904485334">
    <w:abstractNumId w:val="7"/>
  </w:num>
  <w:num w:numId="4" w16cid:durableId="1105921452">
    <w:abstractNumId w:val="4"/>
  </w:num>
  <w:num w:numId="5" w16cid:durableId="653533010">
    <w:abstractNumId w:val="0"/>
  </w:num>
  <w:num w:numId="6" w16cid:durableId="583731233">
    <w:abstractNumId w:val="1"/>
  </w:num>
  <w:num w:numId="7" w16cid:durableId="1237396634">
    <w:abstractNumId w:val="2"/>
  </w:num>
  <w:num w:numId="8" w16cid:durableId="183680068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als Botany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53&lt;/item&gt;&lt;item&gt;568&lt;/item&gt;&lt;item&gt;569&lt;/item&gt;&lt;item&gt;707&lt;/item&gt;&lt;item&gt;2239&lt;/item&gt;&lt;item&gt;2323&lt;/item&gt;&lt;item&gt;2340&lt;/item&gt;&lt;item&gt;2365&lt;/item&gt;&lt;item&gt;2374&lt;/item&gt;&lt;item&gt;2387&lt;/item&gt;&lt;item&gt;2886&lt;/item&gt;&lt;item&gt;3029&lt;/item&gt;&lt;item&gt;3055&lt;/item&gt;&lt;item&gt;3078&lt;/item&gt;&lt;item&gt;3132&lt;/item&gt;&lt;item&gt;3143&lt;/item&gt;&lt;item&gt;3214&lt;/item&gt;&lt;item&gt;3244&lt;/item&gt;&lt;item&gt;3261&lt;/item&gt;&lt;item&gt;3301&lt;/item&gt;&lt;item&gt;3626&lt;/item&gt;&lt;item&gt;3685&lt;/item&gt;&lt;item&gt;3766&lt;/item&gt;&lt;item&gt;4315&lt;/item&gt;&lt;item&gt;4339&lt;/item&gt;&lt;item&gt;4345&lt;/item&gt;&lt;item&gt;4371&lt;/item&gt;&lt;item&gt;4432&lt;/item&gt;&lt;item&gt;4642&lt;/item&gt;&lt;item&gt;4655&lt;/item&gt;&lt;item&gt;4976&lt;/item&gt;&lt;item&gt;5064&lt;/item&gt;&lt;item&gt;5096&lt;/item&gt;&lt;item&gt;5391&lt;/item&gt;&lt;item&gt;5456&lt;/item&gt;&lt;item&gt;5460&lt;/item&gt;&lt;item&gt;5471&lt;/item&gt;&lt;item&gt;5516&lt;/item&gt;&lt;item&gt;5518&lt;/item&gt;&lt;item&gt;5519&lt;/item&gt;&lt;item&gt;5520&lt;/item&gt;&lt;item&gt;5521&lt;/item&gt;&lt;item&gt;5523&lt;/item&gt;&lt;item&gt;5551&lt;/item&gt;&lt;item&gt;5553&lt;/item&gt;&lt;item&gt;5554&lt;/item&gt;&lt;item&gt;5555&lt;/item&gt;&lt;item&gt;5556&lt;/item&gt;&lt;item&gt;5585&lt;/item&gt;&lt;item&gt;5586&lt;/item&gt;&lt;item&gt;5595&lt;/item&gt;&lt;/record-ids&gt;&lt;/item&gt;&lt;/Libraries&gt;"/>
  </w:docVars>
  <w:rsids>
    <w:rsidRoot w:val="00B811DF"/>
    <w:rsid w:val="0001321B"/>
    <w:rsid w:val="00015C2B"/>
    <w:rsid w:val="000165A1"/>
    <w:rsid w:val="00016DB6"/>
    <w:rsid w:val="00022D5B"/>
    <w:rsid w:val="000233C5"/>
    <w:rsid w:val="000261C3"/>
    <w:rsid w:val="000274AC"/>
    <w:rsid w:val="00027F1B"/>
    <w:rsid w:val="000357FF"/>
    <w:rsid w:val="00037305"/>
    <w:rsid w:val="00037E0B"/>
    <w:rsid w:val="000401F4"/>
    <w:rsid w:val="00040C4C"/>
    <w:rsid w:val="00040E10"/>
    <w:rsid w:val="00043672"/>
    <w:rsid w:val="00053171"/>
    <w:rsid w:val="00055325"/>
    <w:rsid w:val="0005700B"/>
    <w:rsid w:val="00061EE2"/>
    <w:rsid w:val="00062ACC"/>
    <w:rsid w:val="000642FF"/>
    <w:rsid w:val="000674E7"/>
    <w:rsid w:val="000749ED"/>
    <w:rsid w:val="00074B08"/>
    <w:rsid w:val="00074FE5"/>
    <w:rsid w:val="00082395"/>
    <w:rsid w:val="00082D35"/>
    <w:rsid w:val="00083D2A"/>
    <w:rsid w:val="00083E2E"/>
    <w:rsid w:val="0008629A"/>
    <w:rsid w:val="0008704C"/>
    <w:rsid w:val="00091BD8"/>
    <w:rsid w:val="000927A3"/>
    <w:rsid w:val="000A0947"/>
    <w:rsid w:val="000A0BD5"/>
    <w:rsid w:val="000A135C"/>
    <w:rsid w:val="000A35B6"/>
    <w:rsid w:val="000A61D0"/>
    <w:rsid w:val="000B00E9"/>
    <w:rsid w:val="000B0E4F"/>
    <w:rsid w:val="000B1915"/>
    <w:rsid w:val="000B4D24"/>
    <w:rsid w:val="000B535B"/>
    <w:rsid w:val="000B7332"/>
    <w:rsid w:val="000C03EB"/>
    <w:rsid w:val="000C34CD"/>
    <w:rsid w:val="000C43AE"/>
    <w:rsid w:val="000C57A6"/>
    <w:rsid w:val="000D0330"/>
    <w:rsid w:val="000D151E"/>
    <w:rsid w:val="000D266E"/>
    <w:rsid w:val="000D345E"/>
    <w:rsid w:val="000D4F50"/>
    <w:rsid w:val="000E075F"/>
    <w:rsid w:val="000E2F08"/>
    <w:rsid w:val="000E4740"/>
    <w:rsid w:val="000E527F"/>
    <w:rsid w:val="000F0B5D"/>
    <w:rsid w:val="000F2283"/>
    <w:rsid w:val="000F2395"/>
    <w:rsid w:val="000F76F6"/>
    <w:rsid w:val="001045A9"/>
    <w:rsid w:val="00110E5E"/>
    <w:rsid w:val="00113D38"/>
    <w:rsid w:val="00116648"/>
    <w:rsid w:val="00134CCC"/>
    <w:rsid w:val="00151468"/>
    <w:rsid w:val="00154086"/>
    <w:rsid w:val="001574F8"/>
    <w:rsid w:val="001703D3"/>
    <w:rsid w:val="0017132B"/>
    <w:rsid w:val="0017386B"/>
    <w:rsid w:val="001768C7"/>
    <w:rsid w:val="00176DED"/>
    <w:rsid w:val="00177B0B"/>
    <w:rsid w:val="001822FB"/>
    <w:rsid w:val="001827EB"/>
    <w:rsid w:val="00184545"/>
    <w:rsid w:val="001856DE"/>
    <w:rsid w:val="00196EC0"/>
    <w:rsid w:val="001976CA"/>
    <w:rsid w:val="001A1697"/>
    <w:rsid w:val="001A3394"/>
    <w:rsid w:val="001A3748"/>
    <w:rsid w:val="001A398A"/>
    <w:rsid w:val="001A4705"/>
    <w:rsid w:val="001B13F2"/>
    <w:rsid w:val="001B3CBE"/>
    <w:rsid w:val="001B60E3"/>
    <w:rsid w:val="001C27D7"/>
    <w:rsid w:val="001C5F7A"/>
    <w:rsid w:val="001C75A1"/>
    <w:rsid w:val="001D08BF"/>
    <w:rsid w:val="001D08D2"/>
    <w:rsid w:val="001D0A48"/>
    <w:rsid w:val="001D0BA4"/>
    <w:rsid w:val="001D2AEA"/>
    <w:rsid w:val="001D3915"/>
    <w:rsid w:val="001D58A9"/>
    <w:rsid w:val="001D6575"/>
    <w:rsid w:val="001E074B"/>
    <w:rsid w:val="001E76D5"/>
    <w:rsid w:val="001F49EC"/>
    <w:rsid w:val="00213A49"/>
    <w:rsid w:val="00216611"/>
    <w:rsid w:val="00217B9F"/>
    <w:rsid w:val="002216CD"/>
    <w:rsid w:val="0022246B"/>
    <w:rsid w:val="00224090"/>
    <w:rsid w:val="00226E94"/>
    <w:rsid w:val="00227DBC"/>
    <w:rsid w:val="002356BF"/>
    <w:rsid w:val="00243315"/>
    <w:rsid w:val="0024578E"/>
    <w:rsid w:val="002469B8"/>
    <w:rsid w:val="00246E21"/>
    <w:rsid w:val="002472EE"/>
    <w:rsid w:val="00253956"/>
    <w:rsid w:val="00254D8C"/>
    <w:rsid w:val="00255198"/>
    <w:rsid w:val="00256F34"/>
    <w:rsid w:val="00257852"/>
    <w:rsid w:val="002610F3"/>
    <w:rsid w:val="002626FC"/>
    <w:rsid w:val="002662D0"/>
    <w:rsid w:val="00266CB9"/>
    <w:rsid w:val="002749A1"/>
    <w:rsid w:val="002765FC"/>
    <w:rsid w:val="002770A2"/>
    <w:rsid w:val="002770BB"/>
    <w:rsid w:val="00282D60"/>
    <w:rsid w:val="00284762"/>
    <w:rsid w:val="00285199"/>
    <w:rsid w:val="0029342A"/>
    <w:rsid w:val="00297821"/>
    <w:rsid w:val="002A6528"/>
    <w:rsid w:val="002A7941"/>
    <w:rsid w:val="002C1049"/>
    <w:rsid w:val="002C1C6B"/>
    <w:rsid w:val="002C1D6E"/>
    <w:rsid w:val="002C3749"/>
    <w:rsid w:val="002C59F6"/>
    <w:rsid w:val="002C75A7"/>
    <w:rsid w:val="002D5871"/>
    <w:rsid w:val="002D5A3B"/>
    <w:rsid w:val="002D5F3A"/>
    <w:rsid w:val="002D7DA8"/>
    <w:rsid w:val="002E0209"/>
    <w:rsid w:val="002E2930"/>
    <w:rsid w:val="002E316A"/>
    <w:rsid w:val="002E547D"/>
    <w:rsid w:val="002E7677"/>
    <w:rsid w:val="002E7C54"/>
    <w:rsid w:val="002F227B"/>
    <w:rsid w:val="002F39C4"/>
    <w:rsid w:val="00303B56"/>
    <w:rsid w:val="00304750"/>
    <w:rsid w:val="003067EC"/>
    <w:rsid w:val="00307342"/>
    <w:rsid w:val="003104A9"/>
    <w:rsid w:val="003139DE"/>
    <w:rsid w:val="00314B3F"/>
    <w:rsid w:val="00316CCF"/>
    <w:rsid w:val="00325D07"/>
    <w:rsid w:val="0032719B"/>
    <w:rsid w:val="00336432"/>
    <w:rsid w:val="00337698"/>
    <w:rsid w:val="00342253"/>
    <w:rsid w:val="00342B29"/>
    <w:rsid w:val="003530EB"/>
    <w:rsid w:val="0036167A"/>
    <w:rsid w:val="00362252"/>
    <w:rsid w:val="0036237C"/>
    <w:rsid w:val="003642A8"/>
    <w:rsid w:val="003679FB"/>
    <w:rsid w:val="00367CBB"/>
    <w:rsid w:val="00370D11"/>
    <w:rsid w:val="00376304"/>
    <w:rsid w:val="00381370"/>
    <w:rsid w:val="003852F2"/>
    <w:rsid w:val="00386386"/>
    <w:rsid w:val="00386801"/>
    <w:rsid w:val="003902B4"/>
    <w:rsid w:val="00390C90"/>
    <w:rsid w:val="003955B2"/>
    <w:rsid w:val="00396123"/>
    <w:rsid w:val="003A50ED"/>
    <w:rsid w:val="003B1B1F"/>
    <w:rsid w:val="003B1D77"/>
    <w:rsid w:val="003B20F9"/>
    <w:rsid w:val="003B2C5D"/>
    <w:rsid w:val="003B4CB1"/>
    <w:rsid w:val="003B6B3D"/>
    <w:rsid w:val="003C08AA"/>
    <w:rsid w:val="003C4EB3"/>
    <w:rsid w:val="003C6CF0"/>
    <w:rsid w:val="003E101F"/>
    <w:rsid w:val="003E34DD"/>
    <w:rsid w:val="003F0D94"/>
    <w:rsid w:val="00401123"/>
    <w:rsid w:val="00403567"/>
    <w:rsid w:val="004059A8"/>
    <w:rsid w:val="00405C3A"/>
    <w:rsid w:val="004120CA"/>
    <w:rsid w:val="00421825"/>
    <w:rsid w:val="00425973"/>
    <w:rsid w:val="00434709"/>
    <w:rsid w:val="00435AF8"/>
    <w:rsid w:val="00440B75"/>
    <w:rsid w:val="00442B40"/>
    <w:rsid w:val="00443AD7"/>
    <w:rsid w:val="00444AEB"/>
    <w:rsid w:val="00445F15"/>
    <w:rsid w:val="004467F1"/>
    <w:rsid w:val="00451367"/>
    <w:rsid w:val="004732FD"/>
    <w:rsid w:val="00476F9E"/>
    <w:rsid w:val="00477AA3"/>
    <w:rsid w:val="00480B95"/>
    <w:rsid w:val="00484601"/>
    <w:rsid w:val="00486B01"/>
    <w:rsid w:val="004907D6"/>
    <w:rsid w:val="00492AA7"/>
    <w:rsid w:val="00493D6F"/>
    <w:rsid w:val="0049422E"/>
    <w:rsid w:val="00494A72"/>
    <w:rsid w:val="00494A85"/>
    <w:rsid w:val="0049725B"/>
    <w:rsid w:val="004A3A8A"/>
    <w:rsid w:val="004A4395"/>
    <w:rsid w:val="004B09C3"/>
    <w:rsid w:val="004B22DE"/>
    <w:rsid w:val="004B42A1"/>
    <w:rsid w:val="004B4B78"/>
    <w:rsid w:val="004B50BC"/>
    <w:rsid w:val="004B5D7A"/>
    <w:rsid w:val="004B6616"/>
    <w:rsid w:val="004C23BF"/>
    <w:rsid w:val="004C2FD9"/>
    <w:rsid w:val="004C4C40"/>
    <w:rsid w:val="004C56AE"/>
    <w:rsid w:val="004C5733"/>
    <w:rsid w:val="004C7305"/>
    <w:rsid w:val="004D05D0"/>
    <w:rsid w:val="004E061A"/>
    <w:rsid w:val="004E3EA3"/>
    <w:rsid w:val="004E43C7"/>
    <w:rsid w:val="004E66C9"/>
    <w:rsid w:val="004E6C1C"/>
    <w:rsid w:val="004E6F67"/>
    <w:rsid w:val="00502D7C"/>
    <w:rsid w:val="00503279"/>
    <w:rsid w:val="00511BD6"/>
    <w:rsid w:val="00515D65"/>
    <w:rsid w:val="00516CD7"/>
    <w:rsid w:val="00520D55"/>
    <w:rsid w:val="00530F16"/>
    <w:rsid w:val="00537590"/>
    <w:rsid w:val="0054195D"/>
    <w:rsid w:val="00542343"/>
    <w:rsid w:val="005446F4"/>
    <w:rsid w:val="005532BA"/>
    <w:rsid w:val="00553ED0"/>
    <w:rsid w:val="00556325"/>
    <w:rsid w:val="005602AE"/>
    <w:rsid w:val="00560935"/>
    <w:rsid w:val="005636AE"/>
    <w:rsid w:val="00563D37"/>
    <w:rsid w:val="00572215"/>
    <w:rsid w:val="005741F5"/>
    <w:rsid w:val="00574661"/>
    <w:rsid w:val="00583AFF"/>
    <w:rsid w:val="005979AC"/>
    <w:rsid w:val="005A07CA"/>
    <w:rsid w:val="005A1673"/>
    <w:rsid w:val="005A3A6B"/>
    <w:rsid w:val="005A487B"/>
    <w:rsid w:val="005B0C3D"/>
    <w:rsid w:val="005B343F"/>
    <w:rsid w:val="005B366A"/>
    <w:rsid w:val="005B7631"/>
    <w:rsid w:val="005C3872"/>
    <w:rsid w:val="005D05ED"/>
    <w:rsid w:val="005D3AC1"/>
    <w:rsid w:val="005E2478"/>
    <w:rsid w:val="005E424C"/>
    <w:rsid w:val="005E5B90"/>
    <w:rsid w:val="005F32DC"/>
    <w:rsid w:val="00602E38"/>
    <w:rsid w:val="00603B69"/>
    <w:rsid w:val="00604FAE"/>
    <w:rsid w:val="00607235"/>
    <w:rsid w:val="00611081"/>
    <w:rsid w:val="00611CF2"/>
    <w:rsid w:val="006129F1"/>
    <w:rsid w:val="00613784"/>
    <w:rsid w:val="00613FC3"/>
    <w:rsid w:val="006146A5"/>
    <w:rsid w:val="006222EB"/>
    <w:rsid w:val="0063181C"/>
    <w:rsid w:val="00632FE8"/>
    <w:rsid w:val="0063353C"/>
    <w:rsid w:val="00642AFD"/>
    <w:rsid w:val="006458BA"/>
    <w:rsid w:val="006500A5"/>
    <w:rsid w:val="006528AF"/>
    <w:rsid w:val="006529D0"/>
    <w:rsid w:val="00654592"/>
    <w:rsid w:val="0066040B"/>
    <w:rsid w:val="00666C79"/>
    <w:rsid w:val="00670EAC"/>
    <w:rsid w:val="00671ECB"/>
    <w:rsid w:val="00685FE5"/>
    <w:rsid w:val="006866C7"/>
    <w:rsid w:val="00691470"/>
    <w:rsid w:val="00692E03"/>
    <w:rsid w:val="00693C1C"/>
    <w:rsid w:val="006A0099"/>
    <w:rsid w:val="006A52B9"/>
    <w:rsid w:val="006A5B26"/>
    <w:rsid w:val="006B09D6"/>
    <w:rsid w:val="006B2562"/>
    <w:rsid w:val="006B3DA1"/>
    <w:rsid w:val="006B45B6"/>
    <w:rsid w:val="006B4A6B"/>
    <w:rsid w:val="006B72F2"/>
    <w:rsid w:val="006C54FD"/>
    <w:rsid w:val="006C66E4"/>
    <w:rsid w:val="006D0AC4"/>
    <w:rsid w:val="006D790A"/>
    <w:rsid w:val="006E4FB9"/>
    <w:rsid w:val="006F1195"/>
    <w:rsid w:val="006F27DA"/>
    <w:rsid w:val="006F303D"/>
    <w:rsid w:val="006F79AB"/>
    <w:rsid w:val="00700D9E"/>
    <w:rsid w:val="00710480"/>
    <w:rsid w:val="00711058"/>
    <w:rsid w:val="007165FB"/>
    <w:rsid w:val="00717BD5"/>
    <w:rsid w:val="0072595A"/>
    <w:rsid w:val="00726BB7"/>
    <w:rsid w:val="007325DC"/>
    <w:rsid w:val="00733589"/>
    <w:rsid w:val="0074148A"/>
    <w:rsid w:val="007445E6"/>
    <w:rsid w:val="00746A5A"/>
    <w:rsid w:val="0074761B"/>
    <w:rsid w:val="00750753"/>
    <w:rsid w:val="00760176"/>
    <w:rsid w:val="007612FD"/>
    <w:rsid w:val="00764117"/>
    <w:rsid w:val="00770888"/>
    <w:rsid w:val="00770A79"/>
    <w:rsid w:val="0077270E"/>
    <w:rsid w:val="00773C6C"/>
    <w:rsid w:val="00774106"/>
    <w:rsid w:val="00775658"/>
    <w:rsid w:val="007762E9"/>
    <w:rsid w:val="00776621"/>
    <w:rsid w:val="0077690F"/>
    <w:rsid w:val="00781A04"/>
    <w:rsid w:val="007875EB"/>
    <w:rsid w:val="007911F7"/>
    <w:rsid w:val="007A2616"/>
    <w:rsid w:val="007A3CF0"/>
    <w:rsid w:val="007B662C"/>
    <w:rsid w:val="007C0140"/>
    <w:rsid w:val="007C4141"/>
    <w:rsid w:val="007C50EA"/>
    <w:rsid w:val="007C783E"/>
    <w:rsid w:val="007C78B7"/>
    <w:rsid w:val="007D182F"/>
    <w:rsid w:val="007D5938"/>
    <w:rsid w:val="007D5E7A"/>
    <w:rsid w:val="007D6B6F"/>
    <w:rsid w:val="007E0673"/>
    <w:rsid w:val="007E2FF2"/>
    <w:rsid w:val="007F31F6"/>
    <w:rsid w:val="007F4B62"/>
    <w:rsid w:val="00800531"/>
    <w:rsid w:val="00804088"/>
    <w:rsid w:val="00804E57"/>
    <w:rsid w:val="008062E9"/>
    <w:rsid w:val="00821938"/>
    <w:rsid w:val="008229C7"/>
    <w:rsid w:val="00824D58"/>
    <w:rsid w:val="00824D70"/>
    <w:rsid w:val="0082596C"/>
    <w:rsid w:val="008279D4"/>
    <w:rsid w:val="008334A3"/>
    <w:rsid w:val="008374DB"/>
    <w:rsid w:val="00845991"/>
    <w:rsid w:val="00852092"/>
    <w:rsid w:val="00857149"/>
    <w:rsid w:val="00857519"/>
    <w:rsid w:val="00857CB2"/>
    <w:rsid w:val="0086146B"/>
    <w:rsid w:val="0086620B"/>
    <w:rsid w:val="00870F95"/>
    <w:rsid w:val="00871290"/>
    <w:rsid w:val="00872ACD"/>
    <w:rsid w:val="00873C73"/>
    <w:rsid w:val="00875101"/>
    <w:rsid w:val="00875BC3"/>
    <w:rsid w:val="0087660A"/>
    <w:rsid w:val="00881560"/>
    <w:rsid w:val="00882FC6"/>
    <w:rsid w:val="008941F0"/>
    <w:rsid w:val="00894E9E"/>
    <w:rsid w:val="00897277"/>
    <w:rsid w:val="008973B4"/>
    <w:rsid w:val="00897862"/>
    <w:rsid w:val="00897DC3"/>
    <w:rsid w:val="008A026B"/>
    <w:rsid w:val="008A2A94"/>
    <w:rsid w:val="008A3B19"/>
    <w:rsid w:val="008B7C03"/>
    <w:rsid w:val="008C2740"/>
    <w:rsid w:val="008C36BF"/>
    <w:rsid w:val="008C4383"/>
    <w:rsid w:val="008D1897"/>
    <w:rsid w:val="008D1D19"/>
    <w:rsid w:val="008D27B7"/>
    <w:rsid w:val="008D63C4"/>
    <w:rsid w:val="008E0E58"/>
    <w:rsid w:val="008E1ED8"/>
    <w:rsid w:val="008E2760"/>
    <w:rsid w:val="008E2E78"/>
    <w:rsid w:val="008E3ED6"/>
    <w:rsid w:val="008E5F99"/>
    <w:rsid w:val="008F25B4"/>
    <w:rsid w:val="00900EF6"/>
    <w:rsid w:val="009011E4"/>
    <w:rsid w:val="009115CE"/>
    <w:rsid w:val="009122B4"/>
    <w:rsid w:val="00916AB1"/>
    <w:rsid w:val="009208FC"/>
    <w:rsid w:val="00926288"/>
    <w:rsid w:val="009271D6"/>
    <w:rsid w:val="00932A49"/>
    <w:rsid w:val="00934651"/>
    <w:rsid w:val="009346DD"/>
    <w:rsid w:val="009437FF"/>
    <w:rsid w:val="00945513"/>
    <w:rsid w:val="009473D7"/>
    <w:rsid w:val="00953193"/>
    <w:rsid w:val="0095472E"/>
    <w:rsid w:val="00956C7F"/>
    <w:rsid w:val="00957281"/>
    <w:rsid w:val="009579B6"/>
    <w:rsid w:val="009709FF"/>
    <w:rsid w:val="009725EB"/>
    <w:rsid w:val="009773BC"/>
    <w:rsid w:val="00977BF7"/>
    <w:rsid w:val="009802FC"/>
    <w:rsid w:val="009810BB"/>
    <w:rsid w:val="00982228"/>
    <w:rsid w:val="00984DB3"/>
    <w:rsid w:val="009927E8"/>
    <w:rsid w:val="00993B60"/>
    <w:rsid w:val="00994E5D"/>
    <w:rsid w:val="00995239"/>
    <w:rsid w:val="00997E7A"/>
    <w:rsid w:val="009A23DA"/>
    <w:rsid w:val="009A2C9F"/>
    <w:rsid w:val="009A40D2"/>
    <w:rsid w:val="009B22BC"/>
    <w:rsid w:val="009C2D2B"/>
    <w:rsid w:val="009C33D2"/>
    <w:rsid w:val="009C3432"/>
    <w:rsid w:val="009D357D"/>
    <w:rsid w:val="009E0DC4"/>
    <w:rsid w:val="009E35A5"/>
    <w:rsid w:val="009E4782"/>
    <w:rsid w:val="009F1E7B"/>
    <w:rsid w:val="009F383B"/>
    <w:rsid w:val="00A05FD6"/>
    <w:rsid w:val="00A07EE4"/>
    <w:rsid w:val="00A140FC"/>
    <w:rsid w:val="00A22E2A"/>
    <w:rsid w:val="00A23CB4"/>
    <w:rsid w:val="00A23F18"/>
    <w:rsid w:val="00A271D8"/>
    <w:rsid w:val="00A321D2"/>
    <w:rsid w:val="00A336B6"/>
    <w:rsid w:val="00A34EFE"/>
    <w:rsid w:val="00A37201"/>
    <w:rsid w:val="00A37ACA"/>
    <w:rsid w:val="00A41244"/>
    <w:rsid w:val="00A44672"/>
    <w:rsid w:val="00A5350D"/>
    <w:rsid w:val="00A57F6F"/>
    <w:rsid w:val="00A6159F"/>
    <w:rsid w:val="00A61E80"/>
    <w:rsid w:val="00A63F64"/>
    <w:rsid w:val="00A70DB1"/>
    <w:rsid w:val="00A7104F"/>
    <w:rsid w:val="00A768AA"/>
    <w:rsid w:val="00A825F2"/>
    <w:rsid w:val="00A82989"/>
    <w:rsid w:val="00A8491A"/>
    <w:rsid w:val="00A86E61"/>
    <w:rsid w:val="00A87352"/>
    <w:rsid w:val="00A9089F"/>
    <w:rsid w:val="00A90C02"/>
    <w:rsid w:val="00A91C67"/>
    <w:rsid w:val="00A921C7"/>
    <w:rsid w:val="00A97977"/>
    <w:rsid w:val="00AA0F8C"/>
    <w:rsid w:val="00AA299B"/>
    <w:rsid w:val="00AA46BB"/>
    <w:rsid w:val="00AB13CA"/>
    <w:rsid w:val="00AB1D0C"/>
    <w:rsid w:val="00AB2498"/>
    <w:rsid w:val="00AB3A8E"/>
    <w:rsid w:val="00AB5F26"/>
    <w:rsid w:val="00AC40EA"/>
    <w:rsid w:val="00AC5B9D"/>
    <w:rsid w:val="00AC6A19"/>
    <w:rsid w:val="00AD1328"/>
    <w:rsid w:val="00AD5647"/>
    <w:rsid w:val="00AD682A"/>
    <w:rsid w:val="00AE189D"/>
    <w:rsid w:val="00AE5D29"/>
    <w:rsid w:val="00AF24E4"/>
    <w:rsid w:val="00AF285F"/>
    <w:rsid w:val="00AF3D72"/>
    <w:rsid w:val="00B02315"/>
    <w:rsid w:val="00B02989"/>
    <w:rsid w:val="00B04633"/>
    <w:rsid w:val="00B068B6"/>
    <w:rsid w:val="00B06EC6"/>
    <w:rsid w:val="00B07AB6"/>
    <w:rsid w:val="00B11701"/>
    <w:rsid w:val="00B15F74"/>
    <w:rsid w:val="00B16B93"/>
    <w:rsid w:val="00B2159E"/>
    <w:rsid w:val="00B245B0"/>
    <w:rsid w:val="00B24670"/>
    <w:rsid w:val="00B25F5C"/>
    <w:rsid w:val="00B26C0F"/>
    <w:rsid w:val="00B273F9"/>
    <w:rsid w:val="00B3103B"/>
    <w:rsid w:val="00B31FC0"/>
    <w:rsid w:val="00B348A3"/>
    <w:rsid w:val="00B3516B"/>
    <w:rsid w:val="00B40252"/>
    <w:rsid w:val="00B44D05"/>
    <w:rsid w:val="00B46898"/>
    <w:rsid w:val="00B46ED5"/>
    <w:rsid w:val="00B50047"/>
    <w:rsid w:val="00B501BA"/>
    <w:rsid w:val="00B52D0B"/>
    <w:rsid w:val="00B65EAD"/>
    <w:rsid w:val="00B722B4"/>
    <w:rsid w:val="00B757F7"/>
    <w:rsid w:val="00B75815"/>
    <w:rsid w:val="00B8038B"/>
    <w:rsid w:val="00B811DF"/>
    <w:rsid w:val="00B81878"/>
    <w:rsid w:val="00B821A7"/>
    <w:rsid w:val="00B83013"/>
    <w:rsid w:val="00B90114"/>
    <w:rsid w:val="00B90115"/>
    <w:rsid w:val="00B929B8"/>
    <w:rsid w:val="00B94576"/>
    <w:rsid w:val="00B976E6"/>
    <w:rsid w:val="00BA1422"/>
    <w:rsid w:val="00BA21C7"/>
    <w:rsid w:val="00BA72BB"/>
    <w:rsid w:val="00BB1759"/>
    <w:rsid w:val="00BB572C"/>
    <w:rsid w:val="00BC01A5"/>
    <w:rsid w:val="00BC62CE"/>
    <w:rsid w:val="00BD4E07"/>
    <w:rsid w:val="00BD4E8C"/>
    <w:rsid w:val="00BE19C6"/>
    <w:rsid w:val="00BE1DBD"/>
    <w:rsid w:val="00BE40E9"/>
    <w:rsid w:val="00BE7C8D"/>
    <w:rsid w:val="00BF03F0"/>
    <w:rsid w:val="00C0284E"/>
    <w:rsid w:val="00C0354F"/>
    <w:rsid w:val="00C06F47"/>
    <w:rsid w:val="00C06FCA"/>
    <w:rsid w:val="00C14627"/>
    <w:rsid w:val="00C15B19"/>
    <w:rsid w:val="00C20678"/>
    <w:rsid w:val="00C239EB"/>
    <w:rsid w:val="00C25DCB"/>
    <w:rsid w:val="00C25EFB"/>
    <w:rsid w:val="00C26785"/>
    <w:rsid w:val="00C34264"/>
    <w:rsid w:val="00C42DC8"/>
    <w:rsid w:val="00C464AF"/>
    <w:rsid w:val="00C53B04"/>
    <w:rsid w:val="00C54C55"/>
    <w:rsid w:val="00C611E2"/>
    <w:rsid w:val="00C6265C"/>
    <w:rsid w:val="00C62B7C"/>
    <w:rsid w:val="00C63A48"/>
    <w:rsid w:val="00C72D71"/>
    <w:rsid w:val="00C74BEC"/>
    <w:rsid w:val="00C74D2D"/>
    <w:rsid w:val="00C7695E"/>
    <w:rsid w:val="00C816BB"/>
    <w:rsid w:val="00C821C3"/>
    <w:rsid w:val="00C85855"/>
    <w:rsid w:val="00C87518"/>
    <w:rsid w:val="00C90184"/>
    <w:rsid w:val="00C93118"/>
    <w:rsid w:val="00C970A1"/>
    <w:rsid w:val="00CA1BD3"/>
    <w:rsid w:val="00CA1F0F"/>
    <w:rsid w:val="00CA546E"/>
    <w:rsid w:val="00CA6041"/>
    <w:rsid w:val="00CA6961"/>
    <w:rsid w:val="00CA6E0B"/>
    <w:rsid w:val="00CA7D9F"/>
    <w:rsid w:val="00CB1633"/>
    <w:rsid w:val="00CB4771"/>
    <w:rsid w:val="00CB5E98"/>
    <w:rsid w:val="00CC0B96"/>
    <w:rsid w:val="00CC38D7"/>
    <w:rsid w:val="00CC5071"/>
    <w:rsid w:val="00CC5E99"/>
    <w:rsid w:val="00CD49C5"/>
    <w:rsid w:val="00CD66E1"/>
    <w:rsid w:val="00CD6C7F"/>
    <w:rsid w:val="00CE0BA9"/>
    <w:rsid w:val="00CE1DC7"/>
    <w:rsid w:val="00CE3307"/>
    <w:rsid w:val="00CE3D9E"/>
    <w:rsid w:val="00CE5AF7"/>
    <w:rsid w:val="00CE7FC5"/>
    <w:rsid w:val="00CF14E7"/>
    <w:rsid w:val="00CF2B25"/>
    <w:rsid w:val="00CF3595"/>
    <w:rsid w:val="00CF3CA0"/>
    <w:rsid w:val="00D003E1"/>
    <w:rsid w:val="00D024AE"/>
    <w:rsid w:val="00D0512B"/>
    <w:rsid w:val="00D0637A"/>
    <w:rsid w:val="00D13C46"/>
    <w:rsid w:val="00D13CA2"/>
    <w:rsid w:val="00D20DEB"/>
    <w:rsid w:val="00D305AB"/>
    <w:rsid w:val="00D354FA"/>
    <w:rsid w:val="00D41620"/>
    <w:rsid w:val="00D420D7"/>
    <w:rsid w:val="00D42E71"/>
    <w:rsid w:val="00D44C0A"/>
    <w:rsid w:val="00D45301"/>
    <w:rsid w:val="00D5001F"/>
    <w:rsid w:val="00D505C3"/>
    <w:rsid w:val="00D62346"/>
    <w:rsid w:val="00D74324"/>
    <w:rsid w:val="00D74E7A"/>
    <w:rsid w:val="00D82308"/>
    <w:rsid w:val="00D82935"/>
    <w:rsid w:val="00D841BF"/>
    <w:rsid w:val="00D86811"/>
    <w:rsid w:val="00DA100E"/>
    <w:rsid w:val="00DA564A"/>
    <w:rsid w:val="00DA5EFA"/>
    <w:rsid w:val="00DA6134"/>
    <w:rsid w:val="00DB0468"/>
    <w:rsid w:val="00DB3F20"/>
    <w:rsid w:val="00DB49C2"/>
    <w:rsid w:val="00DC2033"/>
    <w:rsid w:val="00DC339A"/>
    <w:rsid w:val="00DC47F8"/>
    <w:rsid w:val="00DD13B0"/>
    <w:rsid w:val="00DD4B90"/>
    <w:rsid w:val="00DD55DA"/>
    <w:rsid w:val="00DD6F86"/>
    <w:rsid w:val="00DE4C41"/>
    <w:rsid w:val="00DE7431"/>
    <w:rsid w:val="00DF5492"/>
    <w:rsid w:val="00E007F1"/>
    <w:rsid w:val="00E060BE"/>
    <w:rsid w:val="00E0670E"/>
    <w:rsid w:val="00E20BE5"/>
    <w:rsid w:val="00E26D21"/>
    <w:rsid w:val="00E27A80"/>
    <w:rsid w:val="00E305C6"/>
    <w:rsid w:val="00E30E2D"/>
    <w:rsid w:val="00E32ABA"/>
    <w:rsid w:val="00E32CD6"/>
    <w:rsid w:val="00E41A97"/>
    <w:rsid w:val="00E432C6"/>
    <w:rsid w:val="00E505D5"/>
    <w:rsid w:val="00E605EF"/>
    <w:rsid w:val="00E66E2E"/>
    <w:rsid w:val="00E72DE1"/>
    <w:rsid w:val="00E73CEB"/>
    <w:rsid w:val="00E74698"/>
    <w:rsid w:val="00E83662"/>
    <w:rsid w:val="00E83676"/>
    <w:rsid w:val="00E876ED"/>
    <w:rsid w:val="00E90B28"/>
    <w:rsid w:val="00E90E12"/>
    <w:rsid w:val="00E925EE"/>
    <w:rsid w:val="00E928D1"/>
    <w:rsid w:val="00E9332C"/>
    <w:rsid w:val="00E93DC7"/>
    <w:rsid w:val="00E94474"/>
    <w:rsid w:val="00E97DAF"/>
    <w:rsid w:val="00EA2BB1"/>
    <w:rsid w:val="00EA3525"/>
    <w:rsid w:val="00EA392C"/>
    <w:rsid w:val="00EA6E0E"/>
    <w:rsid w:val="00EA7234"/>
    <w:rsid w:val="00EB0470"/>
    <w:rsid w:val="00EB0F0C"/>
    <w:rsid w:val="00EB221C"/>
    <w:rsid w:val="00EB26A9"/>
    <w:rsid w:val="00EB2B4A"/>
    <w:rsid w:val="00EB6823"/>
    <w:rsid w:val="00EC1D2C"/>
    <w:rsid w:val="00EC28A9"/>
    <w:rsid w:val="00EC5510"/>
    <w:rsid w:val="00EC60CB"/>
    <w:rsid w:val="00ED0BDE"/>
    <w:rsid w:val="00ED266B"/>
    <w:rsid w:val="00ED2F08"/>
    <w:rsid w:val="00ED54C7"/>
    <w:rsid w:val="00ED723E"/>
    <w:rsid w:val="00ED7B2E"/>
    <w:rsid w:val="00EE178A"/>
    <w:rsid w:val="00EE5C50"/>
    <w:rsid w:val="00EE6651"/>
    <w:rsid w:val="00EE6866"/>
    <w:rsid w:val="00EF031C"/>
    <w:rsid w:val="00EF2224"/>
    <w:rsid w:val="00EF4437"/>
    <w:rsid w:val="00EF45BC"/>
    <w:rsid w:val="00EF501A"/>
    <w:rsid w:val="00F00A61"/>
    <w:rsid w:val="00F00CAC"/>
    <w:rsid w:val="00F13C3C"/>
    <w:rsid w:val="00F22631"/>
    <w:rsid w:val="00F26542"/>
    <w:rsid w:val="00F27EB3"/>
    <w:rsid w:val="00F30775"/>
    <w:rsid w:val="00F3573F"/>
    <w:rsid w:val="00F427C2"/>
    <w:rsid w:val="00F43AED"/>
    <w:rsid w:val="00F476E5"/>
    <w:rsid w:val="00F52803"/>
    <w:rsid w:val="00F55663"/>
    <w:rsid w:val="00F6055A"/>
    <w:rsid w:val="00F63B43"/>
    <w:rsid w:val="00F63DD3"/>
    <w:rsid w:val="00F65BB3"/>
    <w:rsid w:val="00F674DD"/>
    <w:rsid w:val="00F677AD"/>
    <w:rsid w:val="00F70A43"/>
    <w:rsid w:val="00F73771"/>
    <w:rsid w:val="00F76362"/>
    <w:rsid w:val="00F7762E"/>
    <w:rsid w:val="00F80FAC"/>
    <w:rsid w:val="00F82C1A"/>
    <w:rsid w:val="00F8588C"/>
    <w:rsid w:val="00F9081C"/>
    <w:rsid w:val="00F90F6B"/>
    <w:rsid w:val="00F90FDD"/>
    <w:rsid w:val="00F93324"/>
    <w:rsid w:val="00F962F7"/>
    <w:rsid w:val="00F96661"/>
    <w:rsid w:val="00FB2009"/>
    <w:rsid w:val="00FC36A2"/>
    <w:rsid w:val="00FC3A88"/>
    <w:rsid w:val="00FC7A63"/>
    <w:rsid w:val="00FC7E69"/>
    <w:rsid w:val="00FD1CF1"/>
    <w:rsid w:val="00FD386E"/>
    <w:rsid w:val="00FD69A1"/>
    <w:rsid w:val="00FE393E"/>
    <w:rsid w:val="00FE6A30"/>
    <w:rsid w:val="00FF1125"/>
    <w:rsid w:val="00FF1621"/>
    <w:rsid w:val="00FF2369"/>
    <w:rsid w:val="00FF27EC"/>
    <w:rsid w:val="00FF4975"/>
    <w:rsid w:val="00FF74B4"/>
    <w:rsid w:val="00FF77C0"/>
    <w:rsid w:val="00FF7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customStyle="1" w:styleId="Mencinsinresolver1">
    <w:name w:val="Mención sin resolver1"/>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6725">
      <w:bodyDiv w:val="1"/>
      <w:marLeft w:val="0"/>
      <w:marRight w:val="0"/>
      <w:marTop w:val="0"/>
      <w:marBottom w:val="0"/>
      <w:divBdr>
        <w:top w:val="none" w:sz="0" w:space="0" w:color="auto"/>
        <w:left w:val="none" w:sz="0" w:space="0" w:color="auto"/>
        <w:bottom w:val="none" w:sz="0" w:space="0" w:color="auto"/>
        <w:right w:val="none" w:sz="0" w:space="0" w:color="auto"/>
      </w:divBdr>
    </w:div>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11264031">
      <w:bodyDiv w:val="1"/>
      <w:marLeft w:val="0"/>
      <w:marRight w:val="0"/>
      <w:marTop w:val="0"/>
      <w:marBottom w:val="0"/>
      <w:divBdr>
        <w:top w:val="none" w:sz="0" w:space="0" w:color="auto"/>
        <w:left w:val="none" w:sz="0" w:space="0" w:color="auto"/>
        <w:bottom w:val="none" w:sz="0" w:space="0" w:color="auto"/>
        <w:right w:val="none" w:sz="0" w:space="0" w:color="auto"/>
      </w:divBdr>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743-95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4906-B11B-402C-902B-8B5A37B5F2E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194</TotalTime>
  <Pages>29</Pages>
  <Words>16130</Words>
  <Characters>88721</Characters>
  <Application>Microsoft Office Word</Application>
  <DocSecurity>0</DocSecurity>
  <Lines>739</Lines>
  <Paragraphs>209</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22</cp:revision>
  <dcterms:created xsi:type="dcterms:W3CDTF">2024-09-30T09:56:00Z</dcterms:created>
  <dcterms:modified xsi:type="dcterms:W3CDTF">2024-11-06T13:29:00Z</dcterms:modified>
</cp:coreProperties>
</file>